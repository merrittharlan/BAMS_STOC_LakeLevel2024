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65ED" w14:textId="77777777" w:rsidR="00CE4819" w:rsidRDefault="00000000">
      <w:pPr>
        <w:spacing w:before="240" w:line="480" w:lineRule="auto"/>
        <w:rPr>
          <w:rFonts w:ascii="Times New Roman" w:eastAsia="Times New Roman" w:hAnsi="Times New Roman" w:cs="Times New Roman"/>
          <w:b/>
          <w:sz w:val="24"/>
          <w:szCs w:val="24"/>
        </w:rPr>
      </w:pPr>
      <w:commentRangeStart w:id="0"/>
      <w:commentRangeStart w:id="1"/>
      <w:r>
        <w:rPr>
          <w:rFonts w:ascii="Times New Roman" w:eastAsia="Times New Roman" w:hAnsi="Times New Roman" w:cs="Times New Roman"/>
          <w:b/>
          <w:sz w:val="24"/>
          <w:szCs w:val="24"/>
        </w:rPr>
        <w:t>Authors</w:t>
      </w:r>
      <w:commentRangeEnd w:id="0"/>
      <w:r>
        <w:commentReference w:id="0"/>
      </w:r>
      <w:commentRangeEnd w:id="1"/>
      <w:r w:rsidR="00026A17">
        <w:rPr>
          <w:rStyle w:val="CommentReference"/>
        </w:rPr>
        <w:commentReference w:id="1"/>
      </w:r>
    </w:p>
    <w:p w14:paraId="76FC65EE" w14:textId="77777777" w:rsidR="00CE4819"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Harlan, Merritt E., U.S. Geological Survey, Denver, Colorado</w:t>
      </w:r>
    </w:p>
    <w:p w14:paraId="76FC65EF" w14:textId="77777777" w:rsidR="00CE4819" w:rsidRDefault="00000000">
      <w:pPr>
        <w:spacing w:before="240"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Meyer, Michael F., U.S. Geological Survey, Madison, Wisconsin</w:t>
      </w:r>
    </w:p>
    <w:p w14:paraId="76FC65F0" w14:textId="77777777" w:rsidR="00CE4819"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Levenson, Eric S., University of Oregon, Eugene, Oregon</w:t>
      </w:r>
    </w:p>
    <w:p w14:paraId="76FC65F1" w14:textId="77777777" w:rsidR="00CE4819"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Cooley, Sarah, Duke University, Durham, North Carolina</w:t>
      </w:r>
    </w:p>
    <w:p w14:paraId="76FC65F2" w14:textId="77777777" w:rsidR="00CE4819" w:rsidRDefault="00000000">
      <w:pPr>
        <w:spacing w:before="240" w:after="12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Kraemer, Benjamin M., University of Freiburg, Freiburg, Germany</w:t>
      </w:r>
    </w:p>
    <w:p w14:paraId="76FC65F3" w14:textId="77777777" w:rsidR="00CE4819" w:rsidRDefault="00000000">
      <w:pPr>
        <w:spacing w:before="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2.8</w:t>
      </w:r>
      <w:hyperlink r:id="rId9" w:anchor="_msocom_2">
        <w:r>
          <w:rPr>
            <w:rFonts w:ascii="Times New Roman" w:eastAsia="Times New Roman" w:hAnsi="Times New Roman" w:cs="Times New Roman"/>
            <w:b/>
            <w:sz w:val="24"/>
            <w:szCs w:val="24"/>
          </w:rPr>
          <w:t xml:space="preserve"> </w:t>
        </w:r>
      </w:hyperlink>
      <w:r>
        <w:rPr>
          <w:rFonts w:ascii="Times New Roman" w:eastAsia="Times New Roman" w:hAnsi="Times New Roman" w:cs="Times New Roman"/>
          <w:sz w:val="24"/>
          <w:szCs w:val="24"/>
        </w:rPr>
        <w:t>LAKE WATER STORAGE AND LEVEL</w:t>
      </w:r>
      <w:r>
        <w:rPr>
          <w:sz w:val="16"/>
          <w:szCs w:val="16"/>
        </w:rPr>
        <w:t xml:space="preserve"> </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M. E. Harlan, M. F. Meyer, E. S. Levenson, S. Cooley, and B. M. Kraemer</w:t>
      </w:r>
    </w:p>
    <w:p w14:paraId="76FC65F4" w14:textId="77777777" w:rsidR="00CE4819" w:rsidRDefault="00000000">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2024, water storage and levels across 4,48</w:t>
      </w:r>
      <w:ins w:id="2" w:author="Merritt Harlan" w:date="2025-03-14T20:07:00Z">
        <w:r>
          <w:rPr>
            <w:rFonts w:ascii="Times New Roman" w:eastAsia="Times New Roman" w:hAnsi="Times New Roman" w:cs="Times New Roman"/>
            <w:sz w:val="24"/>
            <w:szCs w:val="24"/>
          </w:rPr>
          <w:t>7</w:t>
        </w:r>
      </w:ins>
      <w:del w:id="3" w:author="Merritt Harlan" w:date="2025-03-14T20:07:00Z">
        <w:r>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lakes exhibited </w:t>
      </w:r>
      <w:ins w:id="4" w:author="Merritt Harlan" w:date="2025-03-13T19:59:00Z">
        <w:r>
          <w:rPr>
            <w:rFonts w:ascii="Times New Roman" w:eastAsia="Times New Roman" w:hAnsi="Times New Roman" w:cs="Times New Roman"/>
            <w:sz w:val="24"/>
            <w:szCs w:val="24"/>
          </w:rPr>
          <w:t>slight overall increases, though with considerable lake-specific</w:t>
        </w:r>
      </w:ins>
      <w:commentRangeStart w:id="5"/>
      <w:del w:id="6" w:author="Merritt Harlan" w:date="2025-03-13T19:59:00Z">
        <w:r>
          <w:rPr>
            <w:rFonts w:ascii="Times New Roman" w:eastAsia="Times New Roman" w:hAnsi="Times New Roman" w:cs="Times New Roman"/>
            <w:sz w:val="24"/>
            <w:szCs w:val="24"/>
          </w:rPr>
          <w:delText>substantial</w:delText>
        </w:r>
      </w:del>
      <w:r>
        <w:rPr>
          <w:rFonts w:ascii="Times New Roman" w:eastAsia="Times New Roman" w:hAnsi="Times New Roman" w:cs="Times New Roman"/>
          <w:sz w:val="24"/>
          <w:szCs w:val="24"/>
        </w:rPr>
        <w:t xml:space="preserve"> </w:t>
      </w:r>
      <w:commentRangeEnd w:id="5"/>
      <w:r>
        <w:commentReference w:id="5"/>
      </w:r>
      <w:r>
        <w:rPr>
          <w:rFonts w:ascii="Times New Roman" w:eastAsia="Times New Roman" w:hAnsi="Times New Roman" w:cs="Times New Roman"/>
          <w:sz w:val="24"/>
          <w:szCs w:val="24"/>
        </w:rPr>
        <w:t>variability</w:t>
      </w:r>
      <w:ins w:id="7" w:author="Merritt Harlan" w:date="2025-03-13T20:00:00Z">
        <w:r>
          <w:rPr>
            <w:rFonts w:ascii="Times New Roman" w:eastAsia="Times New Roman" w:hAnsi="Times New Roman" w:cs="Times New Roman"/>
            <w:sz w:val="24"/>
            <w:szCs w:val="24"/>
          </w:rPr>
          <w:t>, based on two global datasets</w:t>
        </w:r>
      </w:ins>
      <w:r>
        <w:rPr>
          <w:rFonts w:ascii="Times New Roman" w:eastAsia="Times New Roman" w:hAnsi="Times New Roman" w:cs="Times New Roman"/>
          <w:sz w:val="24"/>
          <w:szCs w:val="24"/>
        </w:rPr>
        <w:t xml:space="preserve">. </w:t>
      </w:r>
      <w:del w:id="8" w:author="Merritt Harlan" w:date="2025-03-13T19:37:00Z">
        <w:r>
          <w:rPr>
            <w:rFonts w:ascii="Times New Roman" w:eastAsia="Times New Roman" w:hAnsi="Times New Roman" w:cs="Times New Roman"/>
            <w:sz w:val="24"/>
            <w:szCs w:val="24"/>
          </w:rPr>
          <w:delText xml:space="preserve">This variation depended on lake location, size, and human influence based on two global datasets. </w:delText>
        </w:r>
      </w:del>
      <w:ins w:id="9" w:author="Merritt Harlan" w:date="2025-03-13T19:37:00Z">
        <w:r>
          <w:rPr>
            <w:rFonts w:ascii="Times New Roman" w:eastAsia="Times New Roman" w:hAnsi="Times New Roman" w:cs="Times New Roman"/>
            <w:sz w:val="24"/>
            <w:szCs w:val="24"/>
          </w:rPr>
          <w:t>Compared to a baseline averaged period between 1993 and 2020, l</w:t>
        </w:r>
      </w:ins>
      <w:commentRangeStart w:id="10"/>
      <w:del w:id="11" w:author="Merritt Harlan" w:date="2025-03-13T19:37:00Z">
        <w:r>
          <w:rPr>
            <w:rFonts w:ascii="Times New Roman" w:eastAsia="Times New Roman" w:hAnsi="Times New Roman" w:cs="Times New Roman"/>
            <w:sz w:val="24"/>
            <w:szCs w:val="24"/>
          </w:rPr>
          <w:delText>L</w:delText>
        </w:r>
      </w:del>
      <w:r>
        <w:rPr>
          <w:rFonts w:ascii="Times New Roman" w:eastAsia="Times New Roman" w:hAnsi="Times New Roman" w:cs="Times New Roman"/>
          <w:sz w:val="24"/>
          <w:szCs w:val="24"/>
        </w:rPr>
        <w:t xml:space="preserve">ake water storage (LWS) </w:t>
      </w:r>
      <w:ins w:id="12" w:author="Merritt Harlan" w:date="2025-03-13T19:39:00Z">
        <w:r>
          <w:rPr>
            <w:rFonts w:ascii="Times New Roman" w:eastAsia="Times New Roman" w:hAnsi="Times New Roman" w:cs="Times New Roman"/>
            <w:sz w:val="24"/>
            <w:szCs w:val="24"/>
          </w:rPr>
          <w:t xml:space="preserve">increased by 1.61% in 2024, representing a net cumulative increase of 10,566 million cubic meters (MCM) within </w:t>
        </w:r>
        <w:del w:id="13" w:author="Merritt Harlan" w:date="2025-03-13T19:39:00Z">
          <w:r>
            <w:rPr>
              <w:rFonts w:ascii="Times New Roman" w:eastAsia="Times New Roman" w:hAnsi="Times New Roman" w:cs="Times New Roman"/>
              <w:sz w:val="24"/>
              <w:szCs w:val="24"/>
            </w:rPr>
            <w:delText xml:space="preserve">as analyzed </w:delText>
          </w:r>
        </w:del>
      </w:ins>
      <w:del w:id="14" w:author="Merritt Harlan" w:date="2025-03-13T19:39:00Z">
        <w:r>
          <w:rPr>
            <w:rFonts w:ascii="Times New Roman" w:eastAsia="Times New Roman" w:hAnsi="Times New Roman" w:cs="Times New Roman"/>
            <w:sz w:val="24"/>
            <w:szCs w:val="24"/>
          </w:rPr>
          <w:delText xml:space="preserve">from </w:delText>
        </w:r>
      </w:del>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dataset (Hou et al. 2024; 4,190 lakes, median lake area 5.52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del w:id="15" w:author="Merritt Harlan" w:date="2025-03-11T14:02:00Z">
        <w:r>
          <w:rPr>
            <w:rFonts w:ascii="Times New Roman" w:eastAsia="Times New Roman" w:hAnsi="Times New Roman" w:cs="Times New Roman"/>
            <w:sz w:val="24"/>
            <w:szCs w:val="24"/>
          </w:rPr>
          <w:delText xml:space="preserve"> saw a median increase </w:delText>
        </w:r>
        <w:commentRangeStart w:id="16"/>
        <w:r>
          <w:rPr>
            <w:rFonts w:ascii="Times New Roman" w:eastAsia="Times New Roman" w:hAnsi="Times New Roman" w:cs="Times New Roman"/>
            <w:sz w:val="24"/>
            <w:szCs w:val="24"/>
          </w:rPr>
          <w:delText xml:space="preserve">in LWS </w:delText>
        </w:r>
        <w:commentRangeEnd w:id="16"/>
        <w:r>
          <w:commentReference w:id="16"/>
        </w:r>
        <w:r>
          <w:rPr>
            <w:rFonts w:ascii="Times New Roman" w:eastAsia="Times New Roman" w:hAnsi="Times New Roman" w:cs="Times New Roman"/>
            <w:sz w:val="24"/>
            <w:szCs w:val="24"/>
          </w:rPr>
          <w:delText>of 1.61% in 2024</w:delText>
        </w:r>
      </w:del>
      <w:ins w:id="17" w:author="Merritt Harlan" w:date="2025-03-13T19:38:00Z">
        <w:del w:id="18" w:author="Merritt Harlan" w:date="2025-03-11T14:02:00Z">
          <w:r>
            <w:rPr>
              <w:rFonts w:ascii="Times New Roman" w:eastAsia="Times New Roman" w:hAnsi="Times New Roman" w:cs="Times New Roman"/>
              <w:sz w:val="24"/>
              <w:szCs w:val="24"/>
            </w:rPr>
            <w:delText xml:space="preserve"> (Figure 1), </w:delText>
          </w:r>
        </w:del>
      </w:ins>
      <w:del w:id="19" w:author="Merritt Harlan" w:date="2025-03-11T14:02:00Z">
        <w:r>
          <w:rPr>
            <w:rFonts w:ascii="Times New Roman" w:eastAsia="Times New Roman" w:hAnsi="Times New Roman" w:cs="Times New Roman"/>
            <w:sz w:val="24"/>
            <w:szCs w:val="24"/>
          </w:rPr>
          <w:delText xml:space="preserve"> (representing a net cumulative increase of 10,566 million cubic meters (MCM)</w:delText>
        </w:r>
      </w:del>
      <w:ins w:id="20" w:author="Merritt Harlan" w:date="2025-03-13T19:38:00Z">
        <w:del w:id="21" w:author="Merritt Harlan" w:date="2025-03-11T14:02:00Z">
          <w:r>
            <w:rPr>
              <w:rFonts w:ascii="Times New Roman" w:eastAsia="Times New Roman" w:hAnsi="Times New Roman" w:cs="Times New Roman"/>
              <w:sz w:val="24"/>
              <w:szCs w:val="24"/>
            </w:rPr>
            <w:delText>.</w:delText>
          </w:r>
        </w:del>
      </w:ins>
      <w:del w:id="22" w:author="Merritt Harlan" w:date="2025-03-11T14:02:00Z">
        <w:r>
          <w:rPr>
            <w:rFonts w:ascii="Times New Roman" w:eastAsia="Times New Roman" w:hAnsi="Times New Roman" w:cs="Times New Roman"/>
            <w:sz w:val="24"/>
            <w:szCs w:val="24"/>
          </w:rPr>
          <w:delText>)</w:delText>
        </w:r>
      </w:del>
      <w:del w:id="23" w:author="Merritt Harlan" w:date="2025-03-13T19:38:00Z">
        <w:r>
          <w:rPr>
            <w:rFonts w:ascii="Times New Roman" w:eastAsia="Times New Roman" w:hAnsi="Times New Roman" w:cs="Times New Roman"/>
            <w:sz w:val="24"/>
            <w:szCs w:val="24"/>
          </w:rPr>
          <w:delText>, compared to a baseline averaged period between 1993 and 2020 (Figure 1)</w:delText>
        </w:r>
      </w:del>
      <w:r>
        <w:rPr>
          <w:rFonts w:ascii="Times New Roman" w:eastAsia="Times New Roman" w:hAnsi="Times New Roman" w:cs="Times New Roman"/>
          <w:sz w:val="24"/>
          <w:szCs w:val="24"/>
        </w:rPr>
        <w:t>.</w:t>
      </w:r>
      <w:commentRangeEnd w:id="10"/>
      <w:r>
        <w:commentReference w:id="10"/>
      </w:r>
      <w:r>
        <w:rPr>
          <w:rFonts w:ascii="Times New Roman" w:eastAsia="Times New Roman" w:hAnsi="Times New Roman" w:cs="Times New Roman"/>
          <w:sz w:val="24"/>
          <w:szCs w:val="24"/>
        </w:rPr>
        <w:t xml:space="preserve"> Average 2024 lake water level (LWL) from the Global Reservoirs and Lake Monitor (GREALM) dataset (Birkett et al. 2011; 29</w:t>
      </w:r>
      <w:ins w:id="24" w:author="Merritt Harlan" w:date="2025-03-14T20:06:00Z">
        <w:r>
          <w:rPr>
            <w:rFonts w:ascii="Times New Roman" w:eastAsia="Times New Roman" w:hAnsi="Times New Roman" w:cs="Times New Roman"/>
            <w:sz w:val="24"/>
            <w:szCs w:val="24"/>
          </w:rPr>
          <w:t>7</w:t>
        </w:r>
      </w:ins>
      <w:del w:id="25" w:author="Merritt Harlan" w:date="2025-03-14T20:06:00Z">
        <w:r>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lakes, median lake area 449.</w:t>
      </w:r>
      <w:ins w:id="26" w:author="Merritt Harlan" w:date="2025-03-14T20:06:00Z">
        <w:r>
          <w:rPr>
            <w:rFonts w:ascii="Times New Roman" w:eastAsia="Times New Roman" w:hAnsi="Times New Roman" w:cs="Times New Roman"/>
            <w:sz w:val="24"/>
            <w:szCs w:val="24"/>
          </w:rPr>
          <w:t>2</w:t>
        </w:r>
      </w:ins>
      <w:del w:id="27" w:author="Merritt Harlan" w:date="2025-03-14T20:06:00Z">
        <w:r>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was relatively stable (</w:t>
      </w:r>
      <w:ins w:id="28" w:author="Merritt Harlan" w:date="2025-03-13T20:06:00Z">
        <w:r>
          <w:rPr>
            <w:rFonts w:ascii="Times New Roman" w:eastAsia="Times New Roman" w:hAnsi="Times New Roman" w:cs="Times New Roman"/>
            <w:sz w:val="24"/>
            <w:szCs w:val="24"/>
          </w:rPr>
          <w:t>0.12 m</w:t>
        </w:r>
      </w:ins>
      <w:commentRangeStart w:id="29"/>
      <w:del w:id="30" w:author="Merritt Harlan" w:date="2025-03-13T20:06:00Z">
        <w:r>
          <w:rPr>
            <w:rFonts w:ascii="Times New Roman" w:eastAsia="Times New Roman" w:hAnsi="Times New Roman" w:cs="Times New Roman"/>
            <w:sz w:val="24"/>
            <w:szCs w:val="24"/>
          </w:rPr>
          <w:delText>0.065%</w:delText>
        </w:r>
      </w:del>
      <w:commentRangeEnd w:id="29"/>
      <w:r>
        <w:commentReference w:id="29"/>
      </w:r>
      <w:r>
        <w:rPr>
          <w:rFonts w:ascii="Times New Roman" w:eastAsia="Times New Roman" w:hAnsi="Times New Roman" w:cs="Times New Roman"/>
          <w:sz w:val="24"/>
          <w:szCs w:val="24"/>
        </w:rPr>
        <w:t xml:space="preserve"> median increase in LWL relative to 1993-2020 baseline, </w:t>
      </w:r>
      <w:ins w:id="31" w:author="Merritt Harlan" w:date="2025-03-13T20:06:00Z">
        <w:r>
          <w:rPr>
            <w:rFonts w:ascii="Times New Roman" w:eastAsia="Times New Roman" w:hAnsi="Times New Roman" w:cs="Times New Roman"/>
            <w:sz w:val="24"/>
            <w:szCs w:val="24"/>
          </w:rPr>
          <w:t xml:space="preserve">with LWL anomalies ranging between -53 m and 28.9 </w:t>
        </w:r>
        <w:r>
          <w:rPr>
            <w:rFonts w:ascii="Times New Roman" w:eastAsia="Times New Roman" w:hAnsi="Times New Roman" w:cs="Times New Roman"/>
            <w:sz w:val="24"/>
            <w:szCs w:val="24"/>
          </w:rPr>
          <w:lastRenderedPageBreak/>
          <w:t>m</w:t>
        </w:r>
      </w:ins>
      <w:del w:id="32" w:author="Merritt Harlan" w:date="2025-03-13T20:06:00Z">
        <w:r>
          <w:rPr>
            <w:rFonts w:ascii="Times New Roman" w:eastAsia="Times New Roman" w:hAnsi="Times New Roman" w:cs="Times New Roman"/>
            <w:sz w:val="24"/>
            <w:szCs w:val="24"/>
          </w:rPr>
          <w:delText xml:space="preserve">and a </w:delText>
        </w:r>
        <w:commentRangeStart w:id="33"/>
        <w:r>
          <w:rPr>
            <w:rFonts w:ascii="Times New Roman" w:eastAsia="Times New Roman" w:hAnsi="Times New Roman" w:cs="Times New Roman"/>
            <w:sz w:val="24"/>
            <w:szCs w:val="24"/>
          </w:rPr>
          <w:delText>net cumulative increase of 125.6 m</w:delText>
        </w:r>
      </w:del>
      <w:commentRangeEnd w:id="33"/>
      <w:r>
        <w:commentReference w:id="33"/>
      </w:r>
      <w:r>
        <w:rPr>
          <w:rFonts w:ascii="Times New Roman" w:eastAsia="Times New Roman" w:hAnsi="Times New Roman" w:cs="Times New Roman"/>
          <w:sz w:val="24"/>
          <w:szCs w:val="24"/>
        </w:rPr>
        <w:t xml:space="preserve">). However, small global average changes </w:t>
      </w:r>
      <w:ins w:id="34" w:author="Merritt Harlan" w:date="2025-03-11T21:37:00Z">
        <w:r>
          <w:rPr>
            <w:rFonts w:ascii="Times New Roman" w:eastAsia="Times New Roman" w:hAnsi="Times New Roman" w:cs="Times New Roman"/>
            <w:sz w:val="24"/>
            <w:szCs w:val="24"/>
          </w:rPr>
          <w:t>obscure</w:t>
        </w:r>
      </w:ins>
      <w:commentRangeStart w:id="35"/>
      <w:del w:id="36" w:author="Merritt Harlan" w:date="2025-03-11T21:37:00Z">
        <w:r>
          <w:rPr>
            <w:rFonts w:ascii="Times New Roman" w:eastAsia="Times New Roman" w:hAnsi="Times New Roman" w:cs="Times New Roman"/>
            <w:sz w:val="24"/>
            <w:szCs w:val="24"/>
          </w:rPr>
          <w:delText>are obscuring</w:delText>
        </w:r>
      </w:del>
      <w:commentRangeEnd w:id="35"/>
      <w:r>
        <w:commentReference w:id="35"/>
      </w:r>
      <w:r>
        <w:rPr>
          <w:rFonts w:ascii="Times New Roman" w:eastAsia="Times New Roman" w:hAnsi="Times New Roman" w:cs="Times New Roman"/>
          <w:sz w:val="24"/>
          <w:szCs w:val="24"/>
        </w:rPr>
        <w:t xml:space="preserve"> more substantial regional changes. </w:t>
      </w:r>
      <w:ins w:id="37" w:author="Merritt Harlan" w:date="2025-03-11T21:39:00Z">
        <w:r>
          <w:rPr>
            <w:rFonts w:ascii="Times New Roman" w:eastAsia="Times New Roman" w:hAnsi="Times New Roman" w:cs="Times New Roman"/>
            <w:sz w:val="24"/>
            <w:szCs w:val="24"/>
          </w:rPr>
          <w:t xml:space="preserve">In looking across both datasets (n = 4,487), LWL or LWS increased in </w:t>
        </w:r>
      </w:ins>
      <w:del w:id="38" w:author="Merritt Harlan" w:date="2025-03-11T21:39:00Z">
        <w:r>
          <w:rPr>
            <w:rFonts w:ascii="Times New Roman" w:eastAsia="Times New Roman" w:hAnsi="Times New Roman" w:cs="Times New Roman"/>
            <w:sz w:val="24"/>
            <w:szCs w:val="24"/>
          </w:rPr>
          <w:delText xml:space="preserve">Lake water </w:delText>
        </w:r>
        <w:commentRangeStart w:id="39"/>
        <w:r>
          <w:rPr>
            <w:rFonts w:ascii="Times New Roman" w:eastAsia="Times New Roman" w:hAnsi="Times New Roman" w:cs="Times New Roman"/>
            <w:sz w:val="24"/>
            <w:szCs w:val="24"/>
          </w:rPr>
          <w:delText xml:space="preserve">availability </w:delText>
        </w:r>
        <w:commentRangeEnd w:id="39"/>
        <w:r>
          <w:commentReference w:id="39"/>
        </w:r>
        <w:r>
          <w:rPr>
            <w:rFonts w:ascii="Times New Roman" w:eastAsia="Times New Roman" w:hAnsi="Times New Roman" w:cs="Times New Roman"/>
            <w:sz w:val="24"/>
            <w:szCs w:val="24"/>
          </w:rPr>
          <w:delText xml:space="preserve">increased in </w:delText>
        </w:r>
      </w:del>
      <w:commentRangeStart w:id="40"/>
      <w:commentRangeStart w:id="41"/>
      <w:r>
        <w:rPr>
          <w:rFonts w:ascii="Times New Roman" w:eastAsia="Times New Roman" w:hAnsi="Times New Roman" w:cs="Times New Roman"/>
          <w:sz w:val="24"/>
          <w:szCs w:val="24"/>
        </w:rPr>
        <w:t xml:space="preserve">57.8% of lakes and </w:t>
      </w:r>
      <w:commentRangeStart w:id="42"/>
      <w:r>
        <w:rPr>
          <w:rFonts w:ascii="Times New Roman" w:eastAsia="Times New Roman" w:hAnsi="Times New Roman" w:cs="Times New Roman"/>
          <w:sz w:val="24"/>
          <w:szCs w:val="24"/>
        </w:rPr>
        <w:t>decreased in 42.2%</w:t>
      </w:r>
      <w:del w:id="43" w:author="Merritt Harlan" w:date="2025-03-11T21:40:00Z">
        <w:r>
          <w:rPr>
            <w:rFonts w:ascii="Times New Roman" w:eastAsia="Times New Roman" w:hAnsi="Times New Roman" w:cs="Times New Roman"/>
            <w:sz w:val="24"/>
            <w:szCs w:val="24"/>
          </w:rPr>
          <w:delText xml:space="preserve"> in at least one of the data sources</w:delText>
        </w:r>
      </w:del>
      <w:commentRangeEnd w:id="40"/>
      <w:r>
        <w:commentReference w:id="40"/>
      </w:r>
      <w:commentRangeEnd w:id="41"/>
      <w:r>
        <w:commentReference w:id="41"/>
      </w:r>
      <w:commentRangeEnd w:id="42"/>
      <w:r>
        <w:commentReference w:id="42"/>
      </w:r>
      <w:r>
        <w:rPr>
          <w:rFonts w:ascii="Times New Roman" w:eastAsia="Times New Roman" w:hAnsi="Times New Roman" w:cs="Times New Roman"/>
          <w:sz w:val="24"/>
          <w:szCs w:val="24"/>
        </w:rPr>
        <w:t xml:space="preserve">, with a subset of these changes showing more </w:t>
      </w:r>
      <w:commentRangeStart w:id="44"/>
      <w:r>
        <w:rPr>
          <w:rFonts w:ascii="Times New Roman" w:eastAsia="Times New Roman" w:hAnsi="Times New Roman" w:cs="Times New Roman"/>
          <w:sz w:val="24"/>
          <w:szCs w:val="24"/>
        </w:rPr>
        <w:t>statistical robustness</w:t>
      </w:r>
      <w:commentRangeEnd w:id="44"/>
      <w:ins w:id="45" w:author="Merritt Harlan" w:date="2025-03-11T14:03:00Z">
        <w:r>
          <w:commentReference w:id="44"/>
        </w:r>
        <w:r>
          <w:rPr>
            <w:rFonts w:ascii="Times New Roman" w:eastAsia="Times New Roman" w:hAnsi="Times New Roman" w:cs="Times New Roman"/>
            <w:sz w:val="24"/>
            <w:szCs w:val="24"/>
          </w:rPr>
          <w:t xml:space="preserve"> in a Welch’s t-test</w:t>
        </w:r>
      </w:ins>
      <w:r>
        <w:rPr>
          <w:rFonts w:ascii="Times New Roman" w:eastAsia="Times New Roman" w:hAnsi="Times New Roman" w:cs="Times New Roman"/>
          <w:sz w:val="24"/>
          <w:szCs w:val="24"/>
        </w:rPr>
        <w:t xml:space="preserve"> (25.6% increased and 16.5% decreased with p &lt; 0.05).</w:t>
      </w:r>
    </w:p>
    <w:p w14:paraId="76FC65F5" w14:textId="77777777" w:rsidR="00CE4819" w:rsidRDefault="00000000">
      <w:pPr>
        <w:spacing w:before="24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Countries with the largest mean increases </w:t>
      </w:r>
      <w:proofErr w:type="spellStart"/>
      <w:r>
        <w:rPr>
          <w:rFonts w:ascii="Times New Roman" w:eastAsia="Times New Roman" w:hAnsi="Times New Roman" w:cs="Times New Roman"/>
          <w:sz w:val="24"/>
          <w:szCs w:val="24"/>
        </w:rPr>
        <w:t>in</w:t>
      </w:r>
      <w:del w:id="46" w:author="Merritt Harlan" w:date="2025-03-13T21:52:00Z">
        <w:r>
          <w:rPr>
            <w:rFonts w:ascii="Times New Roman" w:eastAsia="Times New Roman" w:hAnsi="Times New Roman" w:cs="Times New Roman"/>
            <w:sz w:val="24"/>
            <w:szCs w:val="24"/>
          </w:rPr>
          <w:delText xml:space="preserve"> LWL and </w:delText>
        </w:r>
      </w:del>
      <w:r>
        <w:rPr>
          <w:rFonts w:ascii="Times New Roman" w:eastAsia="Times New Roman" w:hAnsi="Times New Roman" w:cs="Times New Roman"/>
          <w:sz w:val="24"/>
          <w:szCs w:val="24"/>
        </w:rPr>
        <w:t>LWS</w:t>
      </w:r>
      <w:proofErr w:type="spellEnd"/>
      <w:r>
        <w:rPr>
          <w:rFonts w:ascii="Times New Roman" w:eastAsia="Times New Roman" w:hAnsi="Times New Roman" w:cs="Times New Roman"/>
          <w:sz w:val="24"/>
          <w:szCs w:val="24"/>
        </w:rPr>
        <w:t xml:space="preserve"> (23.</w:t>
      </w:r>
      <w:ins w:id="47" w:author="Merritt Harlan" w:date="2025-03-14T21:04:00Z">
        <w:r>
          <w:rPr>
            <w:rFonts w:ascii="Times New Roman" w:eastAsia="Times New Roman" w:hAnsi="Times New Roman" w:cs="Times New Roman"/>
            <w:sz w:val="24"/>
            <w:szCs w:val="24"/>
          </w:rPr>
          <w:t>4</w:t>
        </w:r>
      </w:ins>
      <w:del w:id="48" w:author="Merritt Harlan" w:date="2025-03-14T21:04:00Z">
        <w:r>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to </w:t>
      </w:r>
      <w:ins w:id="49" w:author="Merritt Harlan" w:date="2025-03-14T21:05:00Z">
        <w:r>
          <w:rPr>
            <w:rFonts w:ascii="Times New Roman" w:eastAsia="Times New Roman" w:hAnsi="Times New Roman" w:cs="Times New Roman"/>
            <w:sz w:val="24"/>
            <w:szCs w:val="24"/>
          </w:rPr>
          <w:t>84</w:t>
        </w:r>
      </w:ins>
      <w:del w:id="50" w:author="Merritt Harlan" w:date="2025-03-14T21:05:00Z">
        <w:r>
          <w:rPr>
            <w:rFonts w:ascii="Times New Roman" w:eastAsia="Times New Roman" w:hAnsi="Times New Roman" w:cs="Times New Roman"/>
            <w:sz w:val="24"/>
            <w:szCs w:val="24"/>
          </w:rPr>
          <w:delText>57.2</w:delText>
        </w:r>
      </w:del>
      <w:r>
        <w:rPr>
          <w:rFonts w:ascii="Times New Roman" w:eastAsia="Times New Roman" w:hAnsi="Times New Roman" w:cs="Times New Roman"/>
          <w:sz w:val="24"/>
          <w:szCs w:val="24"/>
        </w:rPr>
        <w:t xml:space="preserve">%) include </w:t>
      </w:r>
      <w:ins w:id="51" w:author="Merritt Harlan" w:date="2025-03-14T21:05:00Z">
        <w:r>
          <w:rPr>
            <w:rFonts w:ascii="Times New Roman" w:eastAsia="Times New Roman" w:hAnsi="Times New Roman" w:cs="Times New Roman"/>
            <w:sz w:val="24"/>
            <w:szCs w:val="24"/>
          </w:rPr>
          <w:t>Syria, Senegal, Belize, Cambodia, Angola, Bangladesh, Sudan, and Libya.</w:t>
        </w:r>
        <w:del w:id="52" w:author="Merritt Harlan" w:date="2025-03-14T21:05:00Z">
          <w:r>
            <w:rPr>
              <w:rFonts w:ascii="Times New Roman" w:eastAsia="Times New Roman" w:hAnsi="Times New Roman" w:cs="Times New Roman"/>
              <w:sz w:val="24"/>
              <w:szCs w:val="24"/>
            </w:rPr>
            <w:delText xml:space="preserve">, </w:delText>
          </w:r>
        </w:del>
      </w:ins>
      <w:del w:id="53" w:author="Merritt Harlan" w:date="2025-03-14T21:05:00Z">
        <w:r>
          <w:rPr>
            <w:rFonts w:ascii="Times New Roman" w:eastAsia="Times New Roman" w:hAnsi="Times New Roman" w:cs="Times New Roman"/>
            <w:sz w:val="24"/>
            <w:szCs w:val="24"/>
          </w:rPr>
          <w:delText>Ivory Coast, Senegal, Belize, Syria, Angola, Bangladesh, Mauritania, and Sudan,</w:delText>
        </w:r>
      </w:del>
      <w:del w:id="54" w:author="Merritt Harlan" w:date="2025-03-13T20:07:00Z">
        <w:r>
          <w:rPr>
            <w:rFonts w:ascii="Times New Roman" w:eastAsia="Times New Roman" w:hAnsi="Times New Roman" w:cs="Times New Roman"/>
            <w:sz w:val="24"/>
            <w:szCs w:val="24"/>
          </w:rPr>
          <w:delText xml:space="preserve"> representing a </w:delText>
        </w:r>
        <w:commentRangeStart w:id="55"/>
        <w:r>
          <w:rPr>
            <w:rFonts w:ascii="Times New Roman" w:eastAsia="Times New Roman" w:hAnsi="Times New Roman" w:cs="Times New Roman"/>
            <w:sz w:val="24"/>
            <w:szCs w:val="24"/>
          </w:rPr>
          <w:delText xml:space="preserve">higher </w:delText>
        </w:r>
        <w:commentRangeEnd w:id="55"/>
        <w:r>
          <w:commentReference w:id="55"/>
        </w:r>
        <w:r>
          <w:rPr>
            <w:rFonts w:ascii="Times New Roman" w:eastAsia="Times New Roman" w:hAnsi="Times New Roman" w:cs="Times New Roman"/>
            <w:sz w:val="24"/>
            <w:szCs w:val="24"/>
          </w:rPr>
          <w:delText>proportion of wet regions</w:delText>
        </w:r>
      </w:del>
      <w:r>
        <w:rPr>
          <w:rFonts w:ascii="Times New Roman" w:eastAsia="Times New Roman" w:hAnsi="Times New Roman" w:cs="Times New Roman"/>
          <w:sz w:val="24"/>
          <w:szCs w:val="24"/>
        </w:rPr>
        <w:t xml:space="preserve">. Countries with the largest mean decreases </w:t>
      </w:r>
      <w:ins w:id="56" w:author="Merritt Harlan" w:date="2025-03-13T21:52:00Z">
        <w:r>
          <w:rPr>
            <w:rFonts w:ascii="Times New Roman" w:eastAsia="Times New Roman" w:hAnsi="Times New Roman" w:cs="Times New Roman"/>
            <w:sz w:val="24"/>
            <w:szCs w:val="24"/>
          </w:rPr>
          <w:t xml:space="preserve">in LWS </w:t>
        </w:r>
      </w:ins>
      <w:r>
        <w:rPr>
          <w:rFonts w:ascii="Times New Roman" w:eastAsia="Times New Roman" w:hAnsi="Times New Roman" w:cs="Times New Roman"/>
          <w:sz w:val="24"/>
          <w:szCs w:val="24"/>
        </w:rPr>
        <w:t xml:space="preserve">(-20% to -74.8%) include Niger, </w:t>
      </w:r>
      <w:ins w:id="57" w:author="Merritt Harlan" w:date="2025-03-14T21:05:00Z">
        <w:r>
          <w:rPr>
            <w:rFonts w:ascii="Times New Roman" w:eastAsia="Times New Roman" w:hAnsi="Times New Roman" w:cs="Times New Roman"/>
            <w:sz w:val="24"/>
            <w:szCs w:val="24"/>
          </w:rPr>
          <w:t xml:space="preserve">Chad, </w:t>
        </w:r>
      </w:ins>
      <w:r>
        <w:rPr>
          <w:rFonts w:ascii="Times New Roman" w:eastAsia="Times New Roman" w:hAnsi="Times New Roman" w:cs="Times New Roman"/>
          <w:sz w:val="24"/>
          <w:szCs w:val="24"/>
        </w:rPr>
        <w:t xml:space="preserve">Mongolia, </w:t>
      </w:r>
      <w:del w:id="58" w:author="Merritt Harlan" w:date="2025-03-14T21:05:00Z">
        <w:r>
          <w:rPr>
            <w:rFonts w:ascii="Times New Roman" w:eastAsia="Times New Roman" w:hAnsi="Times New Roman" w:cs="Times New Roman"/>
            <w:sz w:val="24"/>
            <w:szCs w:val="24"/>
          </w:rPr>
          <w:delText xml:space="preserve">Chad, </w:delText>
        </w:r>
      </w:del>
      <w:r>
        <w:rPr>
          <w:rFonts w:ascii="Times New Roman" w:eastAsia="Times New Roman" w:hAnsi="Times New Roman" w:cs="Times New Roman"/>
          <w:sz w:val="24"/>
          <w:szCs w:val="24"/>
        </w:rPr>
        <w:t>Algeria, Namibia, Argentina, Botswana, and Bosnia and Herzegovina</w:t>
      </w:r>
      <w:del w:id="59" w:author="Merritt Harlan" w:date="2025-03-13T20:07:00Z">
        <w:r>
          <w:rPr>
            <w:rFonts w:ascii="Times New Roman" w:eastAsia="Times New Roman" w:hAnsi="Times New Roman" w:cs="Times New Roman"/>
            <w:sz w:val="24"/>
            <w:szCs w:val="24"/>
          </w:rPr>
          <w:delText>, representing more arid climates</w:delText>
        </w:r>
      </w:del>
      <w:r>
        <w:rPr>
          <w:rFonts w:ascii="Times New Roman" w:eastAsia="Times New Roman" w:hAnsi="Times New Roman" w:cs="Times New Roman"/>
          <w:sz w:val="24"/>
          <w:szCs w:val="24"/>
        </w:rPr>
        <w:t xml:space="preserve">. Beyond these </w:t>
      </w:r>
      <w:ins w:id="60" w:author="Merritt Harlan" w:date="2025-03-13T21:53:00Z">
        <w:r>
          <w:rPr>
            <w:rFonts w:ascii="Times New Roman" w:eastAsia="Times New Roman" w:hAnsi="Times New Roman" w:cs="Times New Roman"/>
            <w:sz w:val="24"/>
            <w:szCs w:val="24"/>
          </w:rPr>
          <w:t>country</w:t>
        </w:r>
      </w:ins>
      <w:del w:id="61" w:author="Merritt Harlan" w:date="2025-03-13T21:53:00Z">
        <w:r>
          <w:rPr>
            <w:rFonts w:ascii="Times New Roman" w:eastAsia="Times New Roman" w:hAnsi="Times New Roman" w:cs="Times New Roman"/>
            <w:sz w:val="24"/>
            <w:szCs w:val="24"/>
          </w:rPr>
          <w:delText>regional</w:delText>
        </w:r>
      </w:del>
      <w:r>
        <w:rPr>
          <w:rFonts w:ascii="Times New Roman" w:eastAsia="Times New Roman" w:hAnsi="Times New Roman" w:cs="Times New Roman"/>
          <w:sz w:val="24"/>
          <w:szCs w:val="24"/>
        </w:rPr>
        <w:t xml:space="preserve"> trends, we also </w:t>
      </w:r>
      <w:del w:id="62" w:author="Merritt Harlan" w:date="2025-03-14T20:53:00Z">
        <w:r>
          <w:rPr>
            <w:rFonts w:ascii="Times New Roman" w:eastAsia="Times New Roman" w:hAnsi="Times New Roman" w:cs="Times New Roman"/>
            <w:sz w:val="24"/>
            <w:szCs w:val="24"/>
          </w:rPr>
          <w:delText>note</w:delText>
        </w:r>
      </w:del>
      <w:ins w:id="63" w:author="Merritt Harlan" w:date="2025-03-14T20:53:00Z">
        <w:r>
          <w:rPr>
            <w:rFonts w:ascii="Times New Roman" w:eastAsia="Times New Roman" w:hAnsi="Times New Roman" w:cs="Times New Roman"/>
            <w:sz w:val="24"/>
            <w:szCs w:val="24"/>
          </w:rPr>
          <w:t xml:space="preserve">look at the variance of LWS percent anomalies across binned lake sizes and whether the lake is classified as ‘natural’ or ‘reservoir’ based on inclusion in the Global Reservoir and Dam Database (Lehner et al. 2011).  Across both lake area and lake classification, we find statistically robust differences for p &lt; 0.05 using </w:t>
        </w:r>
        <w:proofErr w:type="spellStart"/>
        <w:r>
          <w:rPr>
            <w:rFonts w:ascii="Times New Roman" w:eastAsia="Times New Roman" w:hAnsi="Times New Roman" w:cs="Times New Roman"/>
            <w:sz w:val="24"/>
            <w:szCs w:val="24"/>
          </w:rPr>
          <w:t>Levene’s</w:t>
        </w:r>
        <w:proofErr w:type="spellEnd"/>
        <w:r>
          <w:rPr>
            <w:rFonts w:ascii="Times New Roman" w:eastAsia="Times New Roman" w:hAnsi="Times New Roman" w:cs="Times New Roman"/>
            <w:sz w:val="24"/>
            <w:szCs w:val="24"/>
          </w:rPr>
          <w:t xml:space="preserve"> test for homogeneity of variance, and note that smaller, managed lakes tend to show higher anomaly variability (Figure 2). </w:t>
        </w:r>
      </w:ins>
      <w:del w:id="64" w:author="Merritt Harlan" w:date="2025-03-14T20:53:00Z">
        <w:r>
          <w:rPr>
            <w:rFonts w:ascii="Times New Roman" w:eastAsia="Times New Roman" w:hAnsi="Times New Roman" w:cs="Times New Roman"/>
            <w:sz w:val="24"/>
            <w:szCs w:val="24"/>
          </w:rPr>
          <w:delText xml:space="preserve"> a </w:delText>
        </w:r>
        <w:commentRangeStart w:id="65"/>
        <w:r>
          <w:rPr>
            <w:rFonts w:ascii="Times New Roman" w:eastAsia="Times New Roman" w:hAnsi="Times New Roman" w:cs="Times New Roman"/>
            <w:sz w:val="24"/>
            <w:szCs w:val="24"/>
          </w:rPr>
          <w:delText xml:space="preserve">correlation </w:delText>
        </w:r>
        <w:commentRangeEnd w:id="65"/>
        <w:r>
          <w:commentReference w:id="65"/>
        </w:r>
        <w:r>
          <w:rPr>
            <w:rFonts w:ascii="Times New Roman" w:eastAsia="Times New Roman" w:hAnsi="Times New Roman" w:cs="Times New Roman"/>
            <w:sz w:val="24"/>
            <w:szCs w:val="24"/>
          </w:rPr>
          <w:delText>between lake size, human management, and the degree of variability in lake storage and level, with smaller, managed lakes showing higher anomaly variability (</w:delText>
        </w:r>
        <w:commentRangeStart w:id="66"/>
        <w:r>
          <w:rPr>
            <w:rFonts w:ascii="Times New Roman" w:eastAsia="Times New Roman" w:hAnsi="Times New Roman" w:cs="Times New Roman"/>
            <w:sz w:val="24"/>
            <w:szCs w:val="24"/>
          </w:rPr>
          <w:delText>Figure 2</w:delText>
        </w:r>
        <w:commentRangeEnd w:id="66"/>
        <w:r>
          <w:commentReference w:id="66"/>
        </w:r>
        <w:r>
          <w:rPr>
            <w:rFonts w:ascii="Times New Roman" w:eastAsia="Times New Roman" w:hAnsi="Times New Roman" w:cs="Times New Roman"/>
            <w:sz w:val="24"/>
            <w:szCs w:val="24"/>
          </w:rPr>
          <w:delText>)</w:delText>
        </w:r>
        <w:r>
          <w:rPr>
            <w:sz w:val="28"/>
            <w:szCs w:val="28"/>
          </w:rPr>
          <w:delText>.</w:delText>
        </w:r>
      </w:del>
      <w:r>
        <w:rPr>
          <w:sz w:val="28"/>
          <w:szCs w:val="28"/>
        </w:rPr>
        <w:t xml:space="preserve"> </w:t>
      </w:r>
      <w:del w:id="67" w:author="Merritt Harlan" w:date="2025-03-11T21:43:00Z">
        <w:r>
          <w:rPr>
            <w:rFonts w:ascii="Times New Roman" w:eastAsia="Times New Roman" w:hAnsi="Times New Roman" w:cs="Times New Roman"/>
            <w:sz w:val="24"/>
            <w:szCs w:val="24"/>
          </w:rPr>
          <w:delText xml:space="preserve">These </w:delText>
        </w:r>
        <w:commentRangeStart w:id="68"/>
        <w:r>
          <w:rPr>
            <w:rFonts w:ascii="Times New Roman" w:eastAsia="Times New Roman" w:hAnsi="Times New Roman" w:cs="Times New Roman"/>
            <w:sz w:val="24"/>
            <w:szCs w:val="24"/>
          </w:rPr>
          <w:delText xml:space="preserve">findings </w:delText>
        </w:r>
      </w:del>
      <w:commentRangeEnd w:id="68"/>
      <w:ins w:id="69" w:author="Merritt Harlan" w:date="2025-03-11T21:42:00Z">
        <w:del w:id="70" w:author="Merritt Harlan" w:date="2025-03-11T21:43:00Z">
          <w:r>
            <w:commentReference w:id="68"/>
          </w:r>
          <w:r>
            <w:rPr>
              <w:rFonts w:ascii="Times New Roman" w:eastAsia="Times New Roman" w:hAnsi="Times New Roman" w:cs="Times New Roman"/>
              <w:sz w:val="24"/>
              <w:szCs w:val="24"/>
            </w:rPr>
            <w:delText xml:space="preserve">may reflect potential corollaries </w:delText>
          </w:r>
        </w:del>
      </w:ins>
      <w:del w:id="71" w:author="Merritt Harlan" w:date="2025-03-11T21:43:00Z">
        <w:r>
          <w:rPr>
            <w:rFonts w:ascii="Times New Roman" w:eastAsia="Times New Roman" w:hAnsi="Times New Roman" w:cs="Times New Roman"/>
            <w:sz w:val="24"/>
            <w:szCs w:val="24"/>
          </w:rPr>
          <w:delText xml:space="preserve">highlight the spatiotemporally complex interactions between </w:delText>
        </w:r>
      </w:del>
      <w:ins w:id="72" w:author="Merritt Harlan" w:date="2025-03-11T21:46:00Z">
        <w:del w:id="73" w:author="Merritt Harlan" w:date="2025-03-11T21:43:00Z">
          <w:r>
            <w:rPr>
              <w:rFonts w:ascii="Times New Roman" w:eastAsia="Times New Roman" w:hAnsi="Times New Roman" w:cs="Times New Roman"/>
              <w:sz w:val="24"/>
              <w:szCs w:val="24"/>
            </w:rPr>
            <w:delText xml:space="preserve">global lake dynamics, </w:delText>
          </w:r>
        </w:del>
      </w:ins>
      <w:del w:id="74" w:author="Merritt Harlan" w:date="2025-03-11T21:43:00Z">
        <w:r>
          <w:rPr>
            <w:rFonts w:ascii="Times New Roman" w:eastAsia="Times New Roman" w:hAnsi="Times New Roman" w:cs="Times New Roman"/>
            <w:sz w:val="24"/>
            <w:szCs w:val="24"/>
          </w:rPr>
          <w:delText xml:space="preserve">climate variability, hydrological processes, and human activities in shaping global lake dynamics. </w:delText>
        </w:r>
      </w:del>
      <w:r>
        <w:rPr>
          <w:rFonts w:ascii="Times New Roman" w:eastAsia="Times New Roman" w:hAnsi="Times New Roman" w:cs="Times New Roman"/>
          <w:sz w:val="24"/>
          <w:szCs w:val="24"/>
        </w:rPr>
        <w:t xml:space="preserve">The diverging LWL and LWS trends presented here generally align with previous studies (Kraemer et al. 2020, Feng et al. 2022). However, discrepancies exist in global LWS trends compared to more recent work (Yao et al. 2023) likely due to dataset differences. </w:t>
      </w:r>
      <w:r>
        <w:rPr>
          <w:rFonts w:ascii="Times New Roman" w:eastAsia="Times New Roman" w:hAnsi="Times New Roman" w:cs="Times New Roman"/>
          <w:sz w:val="24"/>
          <w:szCs w:val="24"/>
        </w:rPr>
        <w:lastRenderedPageBreak/>
        <w:t xml:space="preserve">Continuing to monitor lake anomalies at both a global and regional scale is critical for better understanding where </w:t>
      </w:r>
      <w:commentRangeStart w:id="75"/>
      <w:del w:id="76" w:author="Merritt Harlan" w:date="2025-03-11T14:03:00Z">
        <w:r>
          <w:rPr>
            <w:rFonts w:ascii="Times New Roman" w:eastAsia="Times New Roman" w:hAnsi="Times New Roman" w:cs="Times New Roman"/>
            <w:sz w:val="24"/>
            <w:szCs w:val="24"/>
          </w:rPr>
          <w:delText xml:space="preserve">excessive </w:delText>
        </w:r>
      </w:del>
      <w:commentRangeEnd w:id="75"/>
      <w:r>
        <w:commentReference w:id="75"/>
      </w:r>
      <w:r>
        <w:rPr>
          <w:rFonts w:ascii="Times New Roman" w:eastAsia="Times New Roman" w:hAnsi="Times New Roman" w:cs="Times New Roman"/>
          <w:sz w:val="24"/>
          <w:szCs w:val="24"/>
        </w:rPr>
        <w:t xml:space="preserve">LWS fluctuations are occurring to better predict changing dynamics in water availability, ecosystem resilience, and flood and drought risk (e.g.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2024; Han et al. 2024). </w:t>
      </w:r>
    </w:p>
    <w:p w14:paraId="76FC65F6" w14:textId="77777777" w:rsidR="00CE4819" w:rsidRDefault="00000000">
      <w:pPr>
        <w:spacing w:before="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analysis, we used 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 and reservoir storage dataset (Hou et al. 2024) to calculate lake storage anomalies.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combines laser altimetry data from ICESat2 (</w:t>
      </w:r>
      <w:proofErr w:type="spellStart"/>
      <w:r>
        <w:rPr>
          <w:rFonts w:ascii="Times New Roman" w:eastAsia="Times New Roman" w:hAnsi="Times New Roman" w:cs="Times New Roman"/>
          <w:sz w:val="24"/>
          <w:szCs w:val="24"/>
        </w:rPr>
        <w:t>Jasinski</w:t>
      </w:r>
      <w:proofErr w:type="spellEnd"/>
      <w:r>
        <w:rPr>
          <w:rFonts w:ascii="Times New Roman" w:eastAsia="Times New Roman" w:hAnsi="Times New Roman" w:cs="Times New Roman"/>
          <w:sz w:val="24"/>
          <w:szCs w:val="24"/>
        </w:rPr>
        <w:t xml:space="preserve"> et al. 2023), radar altimetry data from GREALM, and optical satellite data products from Landsat and Sentinel-2 to estimate lake water storage. We refined the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dataset by selecting lakes with at least 20 years of coverage between 1993 and 2024, no data gaps longer than three-years, and at least three observations in 2024. These 4,190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lakes represent a small portion of global lake volume (</w:t>
      </w:r>
      <w:ins w:id="77" w:author="Merritt Harlan" w:date="2025-03-14T21:11:00Z">
        <w:r>
          <w:rPr>
            <w:rFonts w:ascii="Times New Roman" w:eastAsia="Times New Roman" w:hAnsi="Times New Roman" w:cs="Times New Roman"/>
            <w:sz w:val="24"/>
            <w:szCs w:val="24"/>
          </w:rPr>
          <w:t>0.89</w:t>
        </w:r>
      </w:ins>
      <w:del w:id="78" w:author="Merritt Harlan" w:date="2025-03-14T21:11:00Z">
        <w:r>
          <w:rPr>
            <w:rFonts w:ascii="Times New Roman" w:eastAsia="Times New Roman" w:hAnsi="Times New Roman" w:cs="Times New Roman"/>
            <w:sz w:val="24"/>
            <w:szCs w:val="24"/>
          </w:rPr>
          <w:delText>1.1</w:delText>
        </w:r>
      </w:del>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HydroLAKES</w:t>
      </w:r>
      <w:proofErr w:type="spellEnd"/>
      <w:r>
        <w:rPr>
          <w:rFonts w:ascii="Times New Roman" w:eastAsia="Times New Roman" w:hAnsi="Times New Roman" w:cs="Times New Roman"/>
          <w:sz w:val="24"/>
          <w:szCs w:val="24"/>
        </w:rPr>
        <w:t xml:space="preserve">; Messager et al. 2016);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we also incorporate GREALM lake level data (Birkett et al. 2011), adding an additional 29</w:t>
      </w:r>
      <w:ins w:id="79" w:author="Merritt Harlan" w:date="2025-03-14T21:11:00Z">
        <w:r>
          <w:rPr>
            <w:rFonts w:ascii="Times New Roman" w:eastAsia="Times New Roman" w:hAnsi="Times New Roman" w:cs="Times New Roman"/>
            <w:sz w:val="24"/>
            <w:szCs w:val="24"/>
          </w:rPr>
          <w:t>7</w:t>
        </w:r>
      </w:ins>
      <w:del w:id="80" w:author="Merritt Harlan" w:date="2025-03-14T21:11:00Z">
        <w:r>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lakes representing 88.7% of total lake volume in </w:t>
      </w:r>
      <w:proofErr w:type="spellStart"/>
      <w:r>
        <w:rPr>
          <w:rFonts w:ascii="Times New Roman" w:eastAsia="Times New Roman" w:hAnsi="Times New Roman" w:cs="Times New Roman"/>
          <w:sz w:val="24"/>
          <w:szCs w:val="24"/>
        </w:rPr>
        <w:t>HydroLAKES</w:t>
      </w:r>
      <w:proofErr w:type="spellEnd"/>
      <w:r>
        <w:rPr>
          <w:rFonts w:ascii="Times New Roman" w:eastAsia="Times New Roman" w:hAnsi="Times New Roman" w:cs="Times New Roman"/>
          <w:sz w:val="24"/>
          <w:szCs w:val="24"/>
        </w:rPr>
        <w:t xml:space="preserve">. We present anomalies based on </w:t>
      </w:r>
      <w:r>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lake storage and lake </w:t>
      </w:r>
      <w:proofErr w:type="gramStart"/>
      <w:r>
        <w:rPr>
          <w:rFonts w:ascii="Times New Roman" w:eastAsia="Times New Roman" w:hAnsi="Times New Roman" w:cs="Times New Roman"/>
          <w:sz w:val="24"/>
          <w:szCs w:val="24"/>
        </w:rPr>
        <w:t>level, and</w:t>
      </w:r>
      <w:proofErr w:type="gramEnd"/>
      <w:r>
        <w:rPr>
          <w:rFonts w:ascii="Times New Roman" w:eastAsia="Times New Roman" w:hAnsi="Times New Roman" w:cs="Times New Roman"/>
          <w:sz w:val="24"/>
          <w:szCs w:val="24"/>
        </w:rPr>
        <w:t xml:space="preserve"> rely on a baseline period starting in 1993-2020 to account for GREALM data availability. We caution that </w:t>
      </w:r>
      <w:ins w:id="81" w:author="Merritt Harlan" w:date="2025-03-13T21:54:00Z">
        <w:r>
          <w:rPr>
            <w:rFonts w:ascii="Times New Roman" w:eastAsia="Times New Roman" w:hAnsi="Times New Roman" w:cs="Times New Roman"/>
            <w:sz w:val="24"/>
            <w:szCs w:val="24"/>
          </w:rPr>
          <w:t>both datasets are</w:t>
        </w:r>
      </w:ins>
      <w:del w:id="82" w:author="Merritt Harlan" w:date="2025-03-13T21:54:00Z">
        <w:r>
          <w:rPr>
            <w:rFonts w:ascii="Times New Roman" w:eastAsia="Times New Roman" w:hAnsi="Times New Roman" w:cs="Times New Roman"/>
            <w:sz w:val="24"/>
            <w:szCs w:val="24"/>
          </w:rPr>
          <w:delText>our combined dataset is</w:delText>
        </w:r>
      </w:del>
      <w:r>
        <w:rPr>
          <w:rFonts w:ascii="Times New Roman" w:eastAsia="Times New Roman" w:hAnsi="Times New Roman" w:cs="Times New Roman"/>
          <w:sz w:val="24"/>
          <w:szCs w:val="24"/>
        </w:rPr>
        <w:t xml:space="preserve"> limited in spatiotemporal coverage globally, particularly in </w:t>
      </w:r>
      <w:ins w:id="83" w:author="Merritt Harlan" w:date="2025-03-13T21:55:00Z">
        <w:r>
          <w:rPr>
            <w:rFonts w:ascii="Times New Roman" w:eastAsia="Times New Roman" w:hAnsi="Times New Roman" w:cs="Times New Roman"/>
            <w:sz w:val="24"/>
            <w:szCs w:val="24"/>
          </w:rPr>
          <w:t>their</w:t>
        </w:r>
      </w:ins>
      <w:del w:id="84" w:author="Merritt Harlan" w:date="2025-03-13T21:55:00Z">
        <w:r>
          <w:rPr>
            <w:rFonts w:ascii="Times New Roman" w:eastAsia="Times New Roman" w:hAnsi="Times New Roman" w:cs="Times New Roman"/>
            <w:sz w:val="24"/>
            <w:szCs w:val="24"/>
          </w:rPr>
          <w:delText>its</w:delText>
        </w:r>
      </w:del>
      <w:r>
        <w:rPr>
          <w:rFonts w:ascii="Times New Roman" w:eastAsia="Times New Roman" w:hAnsi="Times New Roman" w:cs="Times New Roman"/>
          <w:sz w:val="24"/>
          <w:szCs w:val="24"/>
        </w:rPr>
        <w:t xml:space="preserve"> disproportionately large coverage in North America (Plate 2.8), and lack of monitoring in small (&lt; 1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lakes (Figure 2), which dominate global lake variability (Pi et al. 2022; Xu et al. 2024). Further, datasets may contain errors. Among the 85 lakes shared between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and GREALM, the </w:t>
      </w:r>
      <w:ins w:id="85" w:author="Merritt Harlan" w:date="2025-03-14T21:12:00Z">
        <w:r>
          <w:rPr>
            <w:rFonts w:ascii="Times New Roman" w:eastAsia="Times New Roman" w:hAnsi="Times New Roman" w:cs="Times New Roman"/>
            <w:sz w:val="24"/>
            <w:szCs w:val="24"/>
          </w:rPr>
          <w:t xml:space="preserve">median </w:t>
        </w:r>
      </w:ins>
      <w:r>
        <w:rPr>
          <w:rFonts w:ascii="Times New Roman" w:eastAsia="Times New Roman" w:hAnsi="Times New Roman" w:cs="Times New Roman"/>
          <w:sz w:val="24"/>
          <w:szCs w:val="24"/>
        </w:rPr>
        <w:t>correlation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ins w:id="86" w:author="Merritt Harlan" w:date="2025-03-14T21:12:00Z">
        <w:r>
          <w:rPr>
            <w:rFonts w:ascii="Times New Roman" w:eastAsia="Times New Roman" w:hAnsi="Times New Roman" w:cs="Times New Roman"/>
            <w:sz w:val="24"/>
            <w:szCs w:val="24"/>
          </w:rPr>
          <w:t xml:space="preserve">across each lake </w:t>
        </w:r>
      </w:ins>
      <w:r>
        <w:rPr>
          <w:rFonts w:ascii="Times New Roman" w:eastAsia="Times New Roman" w:hAnsi="Times New Roman" w:cs="Times New Roman"/>
          <w:sz w:val="24"/>
          <w:szCs w:val="24"/>
        </w:rPr>
        <w:t xml:space="preserve">between </w:t>
      </w:r>
      <w:commentRangeStart w:id="87"/>
      <w:r>
        <w:rPr>
          <w:rFonts w:ascii="Times New Roman" w:eastAsia="Times New Roman" w:hAnsi="Times New Roman" w:cs="Times New Roman"/>
          <w:sz w:val="24"/>
          <w:szCs w:val="24"/>
        </w:rPr>
        <w:t xml:space="preserve">LWS and LWL anomalies in 2024 is only </w:t>
      </w:r>
      <w:ins w:id="88" w:author="Merritt Harlan" w:date="2025-03-14T21:19:00Z">
        <w:r>
          <w:rPr>
            <w:rFonts w:ascii="Times New Roman" w:eastAsia="Times New Roman" w:hAnsi="Times New Roman" w:cs="Times New Roman"/>
            <w:sz w:val="24"/>
            <w:szCs w:val="24"/>
          </w:rPr>
          <w:t>36.1</w:t>
        </w:r>
      </w:ins>
      <w:del w:id="89" w:author="Merritt Harlan" w:date="2025-03-14T21:19:00Z">
        <w:r>
          <w:rPr>
            <w:rFonts w:ascii="Times New Roman" w:eastAsia="Times New Roman" w:hAnsi="Times New Roman" w:cs="Times New Roman"/>
            <w:sz w:val="24"/>
            <w:szCs w:val="24"/>
          </w:rPr>
          <w:delText>11.7</w:delText>
        </w:r>
      </w:del>
      <w:r>
        <w:rPr>
          <w:rFonts w:ascii="Times New Roman" w:eastAsia="Times New Roman" w:hAnsi="Times New Roman" w:cs="Times New Roman"/>
          <w:sz w:val="24"/>
          <w:szCs w:val="24"/>
        </w:rPr>
        <w:t>%</w:t>
      </w:r>
      <w:commentRangeEnd w:id="87"/>
      <w:r>
        <w:commentReference w:id="87"/>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there is general agreement in the direction of increase with 8</w:t>
      </w:r>
      <w:ins w:id="90" w:author="Merritt Harlan" w:date="2025-03-14T21:22:00Z">
        <w:r>
          <w:rPr>
            <w:rFonts w:ascii="Times New Roman" w:eastAsia="Times New Roman" w:hAnsi="Times New Roman" w:cs="Times New Roman"/>
            <w:sz w:val="24"/>
            <w:szCs w:val="24"/>
          </w:rPr>
          <w:t>2.3</w:t>
        </w:r>
      </w:ins>
      <w:del w:id="91" w:author="Merritt Harlan" w:date="2025-03-14T21:22:00Z">
        <w:r>
          <w:rPr>
            <w:rFonts w:ascii="Times New Roman" w:eastAsia="Times New Roman" w:hAnsi="Times New Roman" w:cs="Times New Roman"/>
            <w:sz w:val="24"/>
            <w:szCs w:val="24"/>
          </w:rPr>
          <w:delText>1.1</w:delText>
        </w:r>
      </w:del>
      <w:r>
        <w:rPr>
          <w:rFonts w:ascii="Times New Roman" w:eastAsia="Times New Roman" w:hAnsi="Times New Roman" w:cs="Times New Roman"/>
          <w:sz w:val="24"/>
          <w:szCs w:val="24"/>
        </w:rPr>
        <w:t xml:space="preserve">% of lakes agreeing on </w:t>
      </w:r>
      <w:ins w:id="92" w:author="Merritt Harlan" w:date="2025-03-14T21:22:00Z">
        <w:r>
          <w:rPr>
            <w:rFonts w:ascii="Times New Roman" w:eastAsia="Times New Roman" w:hAnsi="Times New Roman" w:cs="Times New Roman"/>
            <w:sz w:val="24"/>
            <w:szCs w:val="24"/>
          </w:rPr>
          <w:t xml:space="preserve">2024 </w:t>
        </w:r>
      </w:ins>
      <w:r>
        <w:rPr>
          <w:rFonts w:ascii="Times New Roman" w:eastAsia="Times New Roman" w:hAnsi="Times New Roman" w:cs="Times New Roman"/>
          <w:sz w:val="24"/>
          <w:szCs w:val="24"/>
        </w:rPr>
        <w:t xml:space="preserve">anomaly direction. </w:t>
      </w:r>
      <w:ins w:id="93" w:author="Merritt Harlan" w:date="2025-03-11T21:45:00Z">
        <w:r>
          <w:rPr>
            <w:rFonts w:ascii="Times New Roman" w:eastAsia="Times New Roman" w:hAnsi="Times New Roman" w:cs="Times New Roman"/>
            <w:sz w:val="24"/>
            <w:szCs w:val="24"/>
          </w:rPr>
          <w:t xml:space="preserve">For these 85 lakes present in both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and GREALM</w:t>
        </w:r>
      </w:ins>
      <w:commentRangeStart w:id="94"/>
      <w:del w:id="95" w:author="Merritt Harlan" w:date="2025-03-11T21:45:00Z">
        <w:r>
          <w:rPr>
            <w:rFonts w:ascii="Times New Roman" w:eastAsia="Times New Roman" w:hAnsi="Times New Roman" w:cs="Times New Roman"/>
            <w:sz w:val="24"/>
            <w:szCs w:val="24"/>
          </w:rPr>
          <w:delText>For these overlapping lakes</w:delText>
        </w:r>
      </w:del>
      <w:commentRangeEnd w:id="94"/>
      <w:r>
        <w:commentReference w:id="94"/>
      </w:r>
      <w:r>
        <w:rPr>
          <w:rFonts w:ascii="Times New Roman" w:eastAsia="Times New Roman" w:hAnsi="Times New Roman" w:cs="Times New Roman"/>
          <w:sz w:val="24"/>
          <w:szCs w:val="24"/>
        </w:rPr>
        <w:t xml:space="preserve">, we only provide </w:t>
      </w:r>
      <w:ins w:id="96" w:author="Merritt Harlan" w:date="2025-03-11T21:45:00Z">
        <w:r>
          <w:rPr>
            <w:rFonts w:ascii="Times New Roman" w:eastAsia="Times New Roman" w:hAnsi="Times New Roman" w:cs="Times New Roman"/>
            <w:sz w:val="24"/>
            <w:szCs w:val="24"/>
          </w:rPr>
          <w:t>anomalies</w:t>
        </w:r>
      </w:ins>
      <w:del w:id="97" w:author="Merritt Harlan" w:date="2025-03-11T21:45:00Z">
        <w:r>
          <w:rPr>
            <w:rFonts w:ascii="Times New Roman" w:eastAsia="Times New Roman" w:hAnsi="Times New Roman" w:cs="Times New Roman"/>
            <w:sz w:val="24"/>
            <w:szCs w:val="24"/>
          </w:rPr>
          <w:delText>statistics</w:delText>
        </w:r>
      </w:del>
      <w:r>
        <w:rPr>
          <w:rFonts w:ascii="Times New Roman" w:eastAsia="Times New Roman" w:hAnsi="Times New Roman" w:cs="Times New Roman"/>
          <w:sz w:val="24"/>
          <w:szCs w:val="24"/>
        </w:rPr>
        <w:t xml:space="preserve"> for GREALM, given the denser interannual record. </w:t>
      </w:r>
      <w:r>
        <w:rPr>
          <w:rFonts w:ascii="Times New Roman" w:eastAsia="Times New Roman" w:hAnsi="Times New Roman" w:cs="Times New Roman"/>
          <w:sz w:val="24"/>
          <w:szCs w:val="24"/>
        </w:rPr>
        <w:lastRenderedPageBreak/>
        <w:t xml:space="preserve">Future integration of data from the recently launched Surface Water and Ocean Topography (SWOT) satellite mission or data from longer missions such as MODIS may </w:t>
      </w:r>
      <w:commentRangeStart w:id="98"/>
      <w:r>
        <w:rPr>
          <w:rFonts w:ascii="Times New Roman" w:eastAsia="Times New Roman" w:hAnsi="Times New Roman" w:cs="Times New Roman"/>
          <w:sz w:val="24"/>
          <w:szCs w:val="24"/>
        </w:rPr>
        <w:t xml:space="preserve">help </w:t>
      </w:r>
      <w:commentRangeEnd w:id="98"/>
      <w:ins w:id="99" w:author="Merritt Harlan" w:date="2025-03-11T14:04:00Z">
        <w:r>
          <w:commentReference w:id="98"/>
        </w:r>
        <w:r>
          <w:rPr>
            <w:rFonts w:ascii="Times New Roman" w:eastAsia="Times New Roman" w:hAnsi="Times New Roman" w:cs="Times New Roman"/>
            <w:sz w:val="24"/>
            <w:szCs w:val="24"/>
          </w:rPr>
          <w:t>increase spatial coverage</w:t>
        </w:r>
      </w:ins>
      <w:del w:id="100" w:author="Merritt Harlan" w:date="2025-03-11T14:04:00Z">
        <w:r>
          <w:rPr>
            <w:rFonts w:ascii="Times New Roman" w:eastAsia="Times New Roman" w:hAnsi="Times New Roman" w:cs="Times New Roman"/>
            <w:sz w:val="24"/>
            <w:szCs w:val="24"/>
          </w:rPr>
          <w:delText>alleviate spatial biases</w:delText>
        </w:r>
      </w:del>
      <w:r>
        <w:rPr>
          <w:rFonts w:ascii="Times New Roman" w:eastAsia="Times New Roman" w:hAnsi="Times New Roman" w:cs="Times New Roman"/>
          <w:sz w:val="24"/>
          <w:szCs w:val="24"/>
        </w:rPr>
        <w:t xml:space="preserve">. </w:t>
      </w:r>
    </w:p>
    <w:p w14:paraId="76FC65F7" w14:textId="77777777" w:rsidR="00CE4819" w:rsidRDefault="00000000">
      <w:pPr>
        <w:spacing w:before="240" w:line="480" w:lineRule="auto"/>
        <w:rPr>
          <w:sz w:val="16"/>
          <w:szCs w:val="16"/>
        </w:rPr>
      </w:pPr>
      <w:r>
        <w:rPr>
          <w:rFonts w:ascii="Times New Roman" w:eastAsia="Times New Roman" w:hAnsi="Times New Roman" w:cs="Times New Roman"/>
          <w:b/>
          <w:sz w:val="24"/>
          <w:szCs w:val="24"/>
        </w:rPr>
        <w:t>References</w:t>
      </w:r>
    </w:p>
    <w:p w14:paraId="76FC65F8" w14:textId="77777777" w:rsidR="00CE4819" w:rsidRDefault="00000000">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Birkett, C., Reynolds, C., Beckley, B., &amp; </w:t>
      </w:r>
      <w:proofErr w:type="spellStart"/>
      <w:r>
        <w:rPr>
          <w:rFonts w:ascii="Times New Roman" w:eastAsia="Times New Roman" w:hAnsi="Times New Roman" w:cs="Times New Roman"/>
          <w:sz w:val="24"/>
          <w:szCs w:val="24"/>
        </w:rPr>
        <w:t>Doorn</w:t>
      </w:r>
      <w:proofErr w:type="spellEnd"/>
      <w:r>
        <w:rPr>
          <w:rFonts w:ascii="Times New Roman" w:eastAsia="Times New Roman" w:hAnsi="Times New Roman" w:cs="Times New Roman"/>
          <w:sz w:val="24"/>
          <w:szCs w:val="24"/>
        </w:rPr>
        <w:t xml:space="preserve">, B. (2011). From Research to Operations: The USDA Global Reservoir and Lake Monitor. In S. </w:t>
      </w:r>
      <w:proofErr w:type="spellStart"/>
      <w:r>
        <w:rPr>
          <w:rFonts w:ascii="Times New Roman" w:eastAsia="Times New Roman" w:hAnsi="Times New Roman" w:cs="Times New Roman"/>
          <w:sz w:val="24"/>
          <w:szCs w:val="24"/>
        </w:rPr>
        <w:t>Vignudelli</w:t>
      </w:r>
      <w:proofErr w:type="spellEnd"/>
      <w:r>
        <w:rPr>
          <w:rFonts w:ascii="Times New Roman" w:eastAsia="Times New Roman" w:hAnsi="Times New Roman" w:cs="Times New Roman"/>
          <w:sz w:val="24"/>
          <w:szCs w:val="24"/>
        </w:rPr>
        <w:t xml:space="preserve">, A. G. </w:t>
      </w:r>
      <w:proofErr w:type="spellStart"/>
      <w:r>
        <w:rPr>
          <w:rFonts w:ascii="Times New Roman" w:eastAsia="Times New Roman" w:hAnsi="Times New Roman" w:cs="Times New Roman"/>
          <w:sz w:val="24"/>
          <w:szCs w:val="24"/>
        </w:rPr>
        <w:t>Kostianoy</w:t>
      </w:r>
      <w:proofErr w:type="spellEnd"/>
      <w:r>
        <w:rPr>
          <w:rFonts w:ascii="Times New Roman" w:eastAsia="Times New Roman" w:hAnsi="Times New Roman" w:cs="Times New Roman"/>
          <w:sz w:val="24"/>
          <w:szCs w:val="24"/>
        </w:rPr>
        <w:t xml:space="preserve">, P. Cipollini, &amp; J. </w:t>
      </w:r>
      <w:proofErr w:type="spellStart"/>
      <w:r>
        <w:rPr>
          <w:rFonts w:ascii="Times New Roman" w:eastAsia="Times New Roman" w:hAnsi="Times New Roman" w:cs="Times New Roman"/>
          <w:sz w:val="24"/>
          <w:szCs w:val="24"/>
        </w:rPr>
        <w:t>Benveniste</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Coastal Altimetry</w:t>
      </w:r>
      <w:r>
        <w:rPr>
          <w:rFonts w:ascii="Times New Roman" w:eastAsia="Times New Roman" w:hAnsi="Times New Roman" w:cs="Times New Roman"/>
          <w:sz w:val="24"/>
          <w:szCs w:val="24"/>
        </w:rPr>
        <w:t xml:space="preserve"> (pp. 19–50). Springer.</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https://doi.org/10.1007/978-3-642-12796-0_2</w:t>
        </w:r>
      </w:hyperlink>
    </w:p>
    <w:p w14:paraId="76FC65F9"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Feng, Y., Zhang, H., Tao, S., Ao, Z., Song, C., </w:t>
      </w:r>
      <w:proofErr w:type="spellStart"/>
      <w:r>
        <w:rPr>
          <w:rFonts w:ascii="Times New Roman" w:eastAsia="Times New Roman" w:hAnsi="Times New Roman" w:cs="Times New Roman"/>
          <w:sz w:val="24"/>
          <w:szCs w:val="24"/>
        </w:rPr>
        <w:t>Chave</w:t>
      </w:r>
      <w:proofErr w:type="spellEnd"/>
      <w:r>
        <w:rPr>
          <w:rFonts w:ascii="Times New Roman" w:eastAsia="Times New Roman" w:hAnsi="Times New Roman" w:cs="Times New Roman"/>
          <w:sz w:val="24"/>
          <w:szCs w:val="24"/>
        </w:rPr>
        <w:t xml:space="preserve">, J., Le Toan, T., Xue, B., Zhu, J., Pan, J., Wang, S., Tang, Z., &amp; Fang, J. (2022). Decadal Lake Volume Changes (2003–2020) and Driving Forces at a Global Scale. </w:t>
      </w:r>
      <w:r>
        <w:rPr>
          <w:rFonts w:ascii="Times New Roman" w:eastAsia="Times New Roman" w:hAnsi="Times New Roman" w:cs="Times New Roman"/>
          <w:i/>
          <w:sz w:val="24"/>
          <w:szCs w:val="24"/>
        </w:rPr>
        <w:t>Remote Sensing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(4), Article 4.</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2160CF"/>
            <w:sz w:val="24"/>
            <w:szCs w:val="24"/>
            <w:u w:val="single"/>
          </w:rPr>
          <w:t>https://doi.org/10.3390/rs14041032</w:t>
        </w:r>
      </w:hyperlink>
      <w:r>
        <w:rPr>
          <w:rFonts w:ascii="Times New Roman" w:eastAsia="Times New Roman" w:hAnsi="Times New Roman" w:cs="Times New Roman"/>
          <w:sz w:val="24"/>
          <w:szCs w:val="24"/>
        </w:rPr>
        <w:t xml:space="preserve"> </w:t>
      </w:r>
    </w:p>
    <w:p w14:paraId="76FC65FA"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 Y., Lin, Q., Huang, S., Du, C., Shen, J., &amp; Zhang, K. (2024). Human Impacts Dominate Global Loss of Lake Ecosystem Resilience. </w:t>
      </w:r>
      <w:r>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(11), e2024GL109298.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https://doi.org/10.1029/2024GL109298</w:t>
        </w:r>
      </w:hyperlink>
    </w:p>
    <w:p w14:paraId="76FC65FB" w14:textId="77777777" w:rsidR="00CE4819" w:rsidRDefault="00000000">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Hou, J., Van Dijk, A. I. J. M., </w:t>
      </w:r>
      <w:proofErr w:type="spellStart"/>
      <w:r>
        <w:rPr>
          <w:rFonts w:ascii="Times New Roman" w:eastAsia="Times New Roman" w:hAnsi="Times New Roman" w:cs="Times New Roman"/>
          <w:sz w:val="24"/>
          <w:szCs w:val="24"/>
        </w:rPr>
        <w:t>Renzullo</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Larraondo</w:t>
      </w:r>
      <w:proofErr w:type="spellEnd"/>
      <w:r>
        <w:rPr>
          <w:rFonts w:ascii="Times New Roman" w:eastAsia="Times New Roman" w:hAnsi="Times New Roman" w:cs="Times New Roman"/>
          <w:sz w:val="24"/>
          <w:szCs w:val="24"/>
        </w:rPr>
        <w:t xml:space="preserve">, P. R. (2024). </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Water storage dynamics for 27,000 lakes globally from 1984 to present derived from satellite altimetry and optical imaging. </w:t>
      </w:r>
      <w:r>
        <w:rPr>
          <w:rFonts w:ascii="Times New Roman" w:eastAsia="Times New Roman" w:hAnsi="Times New Roman" w:cs="Times New Roman"/>
          <w:i/>
          <w:sz w:val="24"/>
          <w:szCs w:val="24"/>
        </w:rPr>
        <w:t>Earth System Science Data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201–218.</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https://doi.org/10.5194/essd-16-201-2024</w:t>
        </w:r>
      </w:hyperlink>
    </w:p>
    <w:p w14:paraId="76FC65FC" w14:textId="77777777" w:rsidR="00CE4819" w:rsidRDefault="00000000">
      <w:pPr>
        <w:spacing w:before="240" w:line="480" w:lineRule="auto"/>
        <w:ind w:left="880" w:hanging="8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Jasinski</w:t>
      </w:r>
      <w:proofErr w:type="spellEnd"/>
      <w:r>
        <w:rPr>
          <w:rFonts w:ascii="Times New Roman" w:eastAsia="Times New Roman" w:hAnsi="Times New Roman" w:cs="Times New Roman"/>
          <w:sz w:val="24"/>
          <w:szCs w:val="24"/>
        </w:rPr>
        <w:t xml:space="preserve">, M. F., Stoll, J. D., Hancock III, D. W., Robbins, J., </w:t>
      </w:r>
      <w:proofErr w:type="spellStart"/>
      <w:r>
        <w:rPr>
          <w:rFonts w:ascii="Times New Roman" w:eastAsia="Times New Roman" w:hAnsi="Times New Roman" w:cs="Times New Roman"/>
          <w:sz w:val="24"/>
          <w:szCs w:val="24"/>
        </w:rPr>
        <w:t>Nattala</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Pavelsky</w:t>
      </w:r>
      <w:proofErr w:type="spellEnd"/>
      <w:r>
        <w:rPr>
          <w:rFonts w:ascii="Times New Roman" w:eastAsia="Times New Roman" w:hAnsi="Times New Roman" w:cs="Times New Roman"/>
          <w:sz w:val="24"/>
          <w:szCs w:val="24"/>
        </w:rPr>
        <w:t xml:space="preserve">, T. M., Morison, J., Jones, B. M., </w:t>
      </w:r>
      <w:proofErr w:type="spellStart"/>
      <w:r>
        <w:rPr>
          <w:rFonts w:ascii="Times New Roman" w:eastAsia="Times New Roman" w:hAnsi="Times New Roman" w:cs="Times New Roman"/>
          <w:sz w:val="24"/>
          <w:szCs w:val="24"/>
        </w:rPr>
        <w:t>Ondrusek</w:t>
      </w:r>
      <w:proofErr w:type="spellEnd"/>
      <w:r>
        <w:rPr>
          <w:rFonts w:ascii="Times New Roman" w:eastAsia="Times New Roman" w:hAnsi="Times New Roman" w:cs="Times New Roman"/>
          <w:sz w:val="24"/>
          <w:szCs w:val="24"/>
        </w:rPr>
        <w:t xml:space="preserve">, M. E., Parrish, C., </w:t>
      </w:r>
      <w:proofErr w:type="spellStart"/>
      <w:r>
        <w:rPr>
          <w:rFonts w:ascii="Times New Roman" w:eastAsia="Times New Roman" w:hAnsi="Times New Roman" w:cs="Times New Roman"/>
          <w:sz w:val="24"/>
          <w:szCs w:val="24"/>
        </w:rPr>
        <w:t>Carabajal</w:t>
      </w:r>
      <w:proofErr w:type="spellEnd"/>
      <w:r>
        <w:rPr>
          <w:rFonts w:ascii="Times New Roman" w:eastAsia="Times New Roman" w:hAnsi="Times New Roman" w:cs="Times New Roman"/>
          <w:sz w:val="24"/>
          <w:szCs w:val="24"/>
        </w:rPr>
        <w:t xml:space="preserve">, C., and the ICESat-2 </w:t>
      </w:r>
      <w:r>
        <w:rPr>
          <w:rFonts w:ascii="Times New Roman" w:eastAsia="Times New Roman" w:hAnsi="Times New Roman" w:cs="Times New Roman"/>
          <w:sz w:val="24"/>
          <w:szCs w:val="24"/>
        </w:rPr>
        <w:lastRenderedPageBreak/>
        <w:t xml:space="preserve">Science Team: ATLAS/ICESat-2 L3A Along Track Inland Surface Water Data, Version 6. Boulder, Colorado USA. NASA National Snow and Ice Data Center Distributed Active Archive Center [data set], </w:t>
      </w:r>
      <w:hyperlink r:id="rId18">
        <w:r>
          <w:rPr>
            <w:rFonts w:ascii="Times New Roman" w:eastAsia="Times New Roman" w:hAnsi="Times New Roman" w:cs="Times New Roman"/>
            <w:color w:val="2160CF"/>
            <w:sz w:val="24"/>
            <w:szCs w:val="24"/>
            <w:u w:val="single"/>
          </w:rPr>
          <w:t>https://doi.org/10.5067/ATLAS/ATL13.006</w:t>
        </w:r>
      </w:hyperlink>
      <w:r>
        <w:rPr>
          <w:rFonts w:ascii="Times New Roman" w:eastAsia="Times New Roman" w:hAnsi="Times New Roman" w:cs="Times New Roman"/>
          <w:sz w:val="24"/>
          <w:szCs w:val="24"/>
        </w:rPr>
        <w:t> </w:t>
      </w:r>
    </w:p>
    <w:p w14:paraId="76FC65FD" w14:textId="77777777" w:rsidR="00CE4819" w:rsidRDefault="00000000">
      <w:pPr>
        <w:spacing w:before="240" w:line="480" w:lineRule="auto"/>
        <w:ind w:left="880" w:hanging="88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Kraemer, B. M., </w:t>
      </w:r>
      <w:proofErr w:type="spellStart"/>
      <w:r>
        <w:rPr>
          <w:rFonts w:ascii="Times New Roman" w:eastAsia="Times New Roman" w:hAnsi="Times New Roman" w:cs="Times New Roman"/>
          <w:sz w:val="24"/>
          <w:szCs w:val="24"/>
        </w:rPr>
        <w:t>Seimon</w:t>
      </w:r>
      <w:proofErr w:type="spellEnd"/>
      <w:r>
        <w:rPr>
          <w:rFonts w:ascii="Times New Roman" w:eastAsia="Times New Roman" w:hAnsi="Times New Roman" w:cs="Times New Roman"/>
          <w:sz w:val="24"/>
          <w:szCs w:val="24"/>
        </w:rPr>
        <w:t xml:space="preserve">, A., Adrian, R., &amp; McIntyre, P. B. (2020). Worldwide lake level trends and responses to background climate variation. </w:t>
      </w:r>
      <w:r>
        <w:rPr>
          <w:rFonts w:ascii="Times New Roman" w:eastAsia="Times New Roman" w:hAnsi="Times New Roman" w:cs="Times New Roman"/>
          <w:i/>
          <w:sz w:val="24"/>
          <w:szCs w:val="24"/>
        </w:rPr>
        <w:t>Hydrology and Earth System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(5), 2593–2608.</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https://doi.org/10.5194/hess-24-2593-2020</w:t>
        </w:r>
      </w:hyperlink>
    </w:p>
    <w:p w14:paraId="76FC65FE"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C. Reidy </w:t>
      </w:r>
      <w:proofErr w:type="spellStart"/>
      <w:r>
        <w:rPr>
          <w:rFonts w:ascii="Times New Roman" w:eastAsia="Times New Roman" w:hAnsi="Times New Roman" w:cs="Times New Roman"/>
          <w:sz w:val="24"/>
          <w:szCs w:val="24"/>
        </w:rPr>
        <w:t>Liermann</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Revenga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Vörösmarty</w:t>
      </w:r>
      <w:proofErr w:type="spellEnd"/>
      <w:r>
        <w:rPr>
          <w:rFonts w:ascii="Times New Roman" w:eastAsia="Times New Roman" w:hAnsi="Times New Roman" w:cs="Times New Roman"/>
          <w:sz w:val="24"/>
          <w:szCs w:val="24"/>
        </w:rPr>
        <w:t xml:space="preserve">, B. Fekete, P. </w:t>
      </w:r>
      <w:proofErr w:type="spellStart"/>
      <w:r>
        <w:rPr>
          <w:rFonts w:ascii="Times New Roman" w:eastAsia="Times New Roman" w:hAnsi="Times New Roman" w:cs="Times New Roman"/>
          <w:sz w:val="24"/>
          <w:szCs w:val="24"/>
        </w:rPr>
        <w:t>Crouzet</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Endejan</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Frenken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Magome</w:t>
      </w:r>
      <w:proofErr w:type="spellEnd"/>
      <w:r>
        <w:rPr>
          <w:rFonts w:ascii="Times New Roman" w:eastAsia="Times New Roman" w:hAnsi="Times New Roman" w:cs="Times New Roman"/>
          <w:sz w:val="24"/>
          <w:szCs w:val="24"/>
        </w:rPr>
        <w:t xml:space="preserve">, C. Nilsson, J.C. Robertson, R. </w:t>
      </w:r>
      <w:proofErr w:type="spellStart"/>
      <w:r>
        <w:rPr>
          <w:rFonts w:ascii="Times New Roman" w:eastAsia="Times New Roman" w:hAnsi="Times New Roman" w:cs="Times New Roman"/>
          <w:sz w:val="24"/>
          <w:szCs w:val="24"/>
        </w:rPr>
        <w:t>Rodel</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Sindorf</w:t>
      </w:r>
      <w:proofErr w:type="spellEnd"/>
      <w:r>
        <w:rPr>
          <w:rFonts w:ascii="Times New Roman" w:eastAsia="Times New Roman" w:hAnsi="Times New Roman" w:cs="Times New Roman"/>
          <w:sz w:val="24"/>
          <w:szCs w:val="24"/>
        </w:rPr>
        <w:t xml:space="preserve">, and D. </w:t>
      </w:r>
      <w:proofErr w:type="spellStart"/>
      <w:r>
        <w:rPr>
          <w:rFonts w:ascii="Times New Roman" w:eastAsia="Times New Roman" w:hAnsi="Times New Roman" w:cs="Times New Roman"/>
          <w:sz w:val="24"/>
          <w:szCs w:val="24"/>
        </w:rPr>
        <w:t>Wisser</w:t>
      </w:r>
      <w:proofErr w:type="spellEnd"/>
      <w:r>
        <w:rPr>
          <w:rFonts w:ascii="Times New Roman" w:eastAsia="Times New Roman" w:hAnsi="Times New Roman" w:cs="Times New Roman"/>
          <w:sz w:val="24"/>
          <w:szCs w:val="24"/>
        </w:rPr>
        <w:t xml:space="preserve">. 2011. </w:t>
      </w:r>
      <w:hyperlink r:id="rId21">
        <w:r>
          <w:rPr>
            <w:rFonts w:ascii="Times New Roman" w:eastAsia="Times New Roman" w:hAnsi="Times New Roman" w:cs="Times New Roman"/>
            <w:sz w:val="24"/>
            <w:szCs w:val="24"/>
          </w:rPr>
          <w:t>High-resolution mapping of the world’s reservoirs and dams for sustainable river-flow management</w:t>
        </w:r>
      </w:hyperlink>
      <w:r>
        <w:rPr>
          <w:rFonts w:ascii="Times New Roman" w:eastAsia="Times New Roman" w:hAnsi="Times New Roman" w:cs="Times New Roman"/>
          <w:sz w:val="24"/>
          <w:szCs w:val="24"/>
        </w:rPr>
        <w:t xml:space="preserve">. Frontiers in Ecology and the Environment 9 (9): 494-502. </w:t>
      </w:r>
      <w:r>
        <w:rPr>
          <w:rFonts w:ascii="Times New Roman" w:eastAsia="Times New Roman" w:hAnsi="Times New Roman" w:cs="Times New Roman"/>
          <w:color w:val="767676"/>
          <w:sz w:val="24"/>
          <w:szCs w:val="24"/>
          <w:highlight w:val="white"/>
        </w:rPr>
        <w:t xml:space="preserve"> </w:t>
      </w:r>
      <w:hyperlink r:id="rId22">
        <w:r>
          <w:rPr>
            <w:rFonts w:ascii="Times New Roman" w:eastAsia="Times New Roman" w:hAnsi="Times New Roman" w:cs="Times New Roman"/>
            <w:color w:val="1155CC"/>
            <w:sz w:val="24"/>
            <w:szCs w:val="24"/>
          </w:rPr>
          <w:t>https://doi.org/10.1890/100125</w:t>
        </w:r>
      </w:hyperlink>
    </w:p>
    <w:p w14:paraId="76FC65FF"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Messager, M.L., Lehner, B., Grill, G., </w:t>
      </w:r>
      <w:proofErr w:type="spellStart"/>
      <w:r>
        <w:rPr>
          <w:rFonts w:ascii="Times New Roman" w:eastAsia="Times New Roman" w:hAnsi="Times New Roman" w:cs="Times New Roman"/>
          <w:sz w:val="24"/>
          <w:szCs w:val="24"/>
        </w:rPr>
        <w:t>Nedeva</w:t>
      </w:r>
      <w:proofErr w:type="spellEnd"/>
      <w:r>
        <w:rPr>
          <w:rFonts w:ascii="Times New Roman" w:eastAsia="Times New Roman" w:hAnsi="Times New Roman" w:cs="Times New Roman"/>
          <w:sz w:val="24"/>
          <w:szCs w:val="24"/>
        </w:rPr>
        <w:t>, I., Schmitt, O. (2016). Estimating the volume and age of water stored in global lakes using a geo-statistical approach. Nature Communications, 7: 13603.</w:t>
      </w:r>
      <w:r>
        <w:rPr>
          <w:rFonts w:ascii="Times New Roman" w:eastAsia="Times New Roman" w:hAnsi="Times New Roman" w:cs="Times New Roman"/>
          <w:color w:val="333333"/>
          <w:sz w:val="24"/>
          <w:szCs w:val="24"/>
          <w:highlight w:val="white"/>
        </w:rPr>
        <w:t xml:space="preserve"> </w:t>
      </w:r>
      <w:hyperlink r:id="rId23">
        <w:r>
          <w:rPr>
            <w:rFonts w:ascii="Times New Roman" w:eastAsia="Times New Roman" w:hAnsi="Times New Roman" w:cs="Times New Roman"/>
            <w:color w:val="1155CC"/>
            <w:sz w:val="24"/>
            <w:szCs w:val="24"/>
            <w:highlight w:val="white"/>
            <w:u w:val="single"/>
          </w:rPr>
          <w:t>https://doi.org/10.1038/ncomms13603</w:t>
        </w:r>
      </w:hyperlink>
    </w:p>
    <w:p w14:paraId="76FC6600"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 X., Luo, Q., Feng, L., Xu, Y., Tang, J., Liang, X., Ma, E., Cheng, R., </w:t>
      </w:r>
      <w:proofErr w:type="spellStart"/>
      <w:r>
        <w:rPr>
          <w:rFonts w:ascii="Times New Roman" w:eastAsia="Times New Roman" w:hAnsi="Times New Roman" w:cs="Times New Roman"/>
          <w:sz w:val="24"/>
          <w:szCs w:val="24"/>
        </w:rPr>
        <w:t>Fensholt</w:t>
      </w:r>
      <w:proofErr w:type="spellEnd"/>
      <w:r>
        <w:rPr>
          <w:rFonts w:ascii="Times New Roman" w:eastAsia="Times New Roman" w:hAnsi="Times New Roman" w:cs="Times New Roman"/>
          <w:sz w:val="24"/>
          <w:szCs w:val="24"/>
        </w:rPr>
        <w:t xml:space="preserve">, R., Brandt, M., Cai, X., Gibson, L., Liu, J., Zheng, C., Li, W., &amp; Bryan, B. A. (2022). Mapping global lake dynamics reveals the emerging roles of small lakes.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5777.</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https://doi.org/10.1038/s41467-022-33239-3</w:t>
        </w:r>
      </w:hyperlink>
    </w:p>
    <w:p w14:paraId="76FC6601" w14:textId="77777777" w:rsidR="00CE4819" w:rsidRDefault="00000000">
      <w:pPr>
        <w:spacing w:before="240" w:line="480" w:lineRule="auto"/>
        <w:ind w:left="880" w:hanging="8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Chukwuka</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Anneville</w:t>
      </w:r>
      <w:proofErr w:type="spellEnd"/>
      <w:r>
        <w:rPr>
          <w:rFonts w:ascii="Times New Roman" w:eastAsia="Times New Roman" w:hAnsi="Times New Roman" w:cs="Times New Roman"/>
          <w:sz w:val="24"/>
          <w:szCs w:val="24"/>
        </w:rPr>
        <w:t xml:space="preserve">, O., Brookes, J., Carvalho, C. R.,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Grossart</w:t>
      </w:r>
      <w:proofErr w:type="spellEnd"/>
      <w:r>
        <w:rPr>
          <w:rFonts w:ascii="Times New Roman" w:eastAsia="Times New Roman" w:hAnsi="Times New Roman" w:cs="Times New Roman"/>
          <w:sz w:val="24"/>
          <w:szCs w:val="24"/>
        </w:rPr>
        <w:t xml:space="preserve">, H.-P., Hamilton, D. P., Hanson, P. C., </w:t>
      </w:r>
      <w:proofErr w:type="spellStart"/>
      <w:r>
        <w:rPr>
          <w:rFonts w:ascii="Times New Roman" w:eastAsia="Times New Roman" w:hAnsi="Times New Roman" w:cs="Times New Roman"/>
          <w:sz w:val="24"/>
          <w:szCs w:val="24"/>
        </w:rPr>
        <w:t>Hejzlar</w:t>
      </w:r>
      <w:proofErr w:type="spellEnd"/>
      <w:r>
        <w:rPr>
          <w:rFonts w:ascii="Times New Roman" w:eastAsia="Times New Roman" w:hAnsi="Times New Roman" w:cs="Times New Roman"/>
          <w:sz w:val="24"/>
          <w:szCs w:val="24"/>
        </w:rPr>
        <w:t xml:space="preserve">, J., Hilt, S., </w:t>
      </w:r>
      <w:proofErr w:type="spellStart"/>
      <w:r>
        <w:rPr>
          <w:rFonts w:ascii="Times New Roman" w:eastAsia="Times New Roman" w:hAnsi="Times New Roman" w:cs="Times New Roman"/>
          <w:sz w:val="24"/>
          <w:szCs w:val="24"/>
        </w:rPr>
        <w:t>Hipsey</w:t>
      </w:r>
      <w:proofErr w:type="spellEnd"/>
      <w:r>
        <w:rPr>
          <w:rFonts w:ascii="Times New Roman" w:eastAsia="Times New Roman" w:hAnsi="Times New Roman" w:cs="Times New Roman"/>
          <w:sz w:val="24"/>
          <w:szCs w:val="24"/>
        </w:rPr>
        <w:t xml:space="preserve">, M. R., </w:t>
      </w:r>
      <w:proofErr w:type="spellStart"/>
      <w:r>
        <w:rPr>
          <w:rFonts w:ascii="Times New Roman" w:eastAsia="Times New Roman" w:hAnsi="Times New Roman" w:cs="Times New Roman"/>
          <w:sz w:val="24"/>
          <w:szCs w:val="24"/>
        </w:rPr>
        <w:lastRenderedPageBreak/>
        <w:t>Ibelings</w:t>
      </w:r>
      <w:proofErr w:type="spellEnd"/>
      <w:r>
        <w:rPr>
          <w:rFonts w:ascii="Times New Roman" w:eastAsia="Times New Roman" w:hAnsi="Times New Roman" w:cs="Times New Roman"/>
          <w:sz w:val="24"/>
          <w:szCs w:val="24"/>
        </w:rPr>
        <w:t xml:space="preserve">, B. W., </w:t>
      </w:r>
      <w:proofErr w:type="spellStart"/>
      <w:r>
        <w:rPr>
          <w:rFonts w:ascii="Times New Roman" w:eastAsia="Times New Roman" w:hAnsi="Times New Roman" w:cs="Times New Roman"/>
          <w:sz w:val="24"/>
          <w:szCs w:val="24"/>
        </w:rPr>
        <w:t>Jacquet</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Kangur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Kragh</w:t>
      </w:r>
      <w:proofErr w:type="spellEnd"/>
      <w:r>
        <w:rPr>
          <w:rFonts w:ascii="Times New Roman" w:eastAsia="Times New Roman" w:hAnsi="Times New Roman" w:cs="Times New Roman"/>
          <w:sz w:val="24"/>
          <w:szCs w:val="24"/>
        </w:rPr>
        <w:t xml:space="preserve">, T., Lehner, B., </w:t>
      </w:r>
      <w:proofErr w:type="spellStart"/>
      <w:r>
        <w:rPr>
          <w:rFonts w:ascii="Times New Roman" w:eastAsia="Times New Roman" w:hAnsi="Times New Roman" w:cs="Times New Roman"/>
          <w:sz w:val="24"/>
          <w:szCs w:val="24"/>
        </w:rPr>
        <w:t>Lepori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Lukubye</w:t>
      </w:r>
      <w:proofErr w:type="spellEnd"/>
      <w:r>
        <w:rPr>
          <w:rFonts w:ascii="Times New Roman" w:eastAsia="Times New Roman" w:hAnsi="Times New Roman" w:cs="Times New Roman"/>
          <w:sz w:val="24"/>
          <w:szCs w:val="24"/>
        </w:rPr>
        <w:t xml:space="preserve">, B., … Zhou, Y. (2024). Global Lake Health in the Anthropocene: Societal Implications and Treatment Strategies. </w:t>
      </w:r>
      <w:r>
        <w:rPr>
          <w:rFonts w:ascii="Times New Roman" w:eastAsia="Times New Roman" w:hAnsi="Times New Roman" w:cs="Times New Roman"/>
          <w:i/>
          <w:sz w:val="24"/>
          <w:szCs w:val="24"/>
        </w:rPr>
        <w:t>Earth’s Future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(4), e2023EF004387.</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https://doi.org/10.1029/2023EF004387</w:t>
        </w:r>
      </w:hyperlink>
    </w:p>
    <w:p w14:paraId="76FC6602" w14:textId="77777777" w:rsidR="00CE4819" w:rsidRDefault="00000000">
      <w:pPr>
        <w:spacing w:before="240" w:line="480" w:lineRule="auto"/>
        <w:ind w:left="880" w:hanging="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N., Lu, H., Li, W., &amp; Gong, P. (2024). Natural lakes dominate global water storage variability. </w:t>
      </w:r>
      <w:r>
        <w:rPr>
          <w:rFonts w:ascii="Times New Roman" w:eastAsia="Times New Roman" w:hAnsi="Times New Roman" w:cs="Times New Roman"/>
          <w:i/>
          <w:sz w:val="24"/>
          <w:szCs w:val="24"/>
        </w:rPr>
        <w:t>Science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(8), 1016–1019.</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https://doi.org/10.1016/j.scib.2024.02.023</w:t>
        </w:r>
      </w:hyperlink>
    </w:p>
    <w:p w14:paraId="76FC6603" w14:textId="77777777" w:rsidR="00CE4819" w:rsidRDefault="00000000">
      <w:pPr>
        <w:spacing w:before="240" w:line="480" w:lineRule="auto"/>
        <w:ind w:left="880" w:hanging="880"/>
        <w:rPr>
          <w:sz w:val="16"/>
          <w:szCs w:val="16"/>
        </w:rPr>
      </w:pPr>
      <w:r>
        <w:rPr>
          <w:rFonts w:ascii="Times New Roman" w:eastAsia="Times New Roman" w:hAnsi="Times New Roman" w:cs="Times New Roman"/>
          <w:sz w:val="24"/>
          <w:szCs w:val="24"/>
        </w:rPr>
        <w:t xml:space="preserve">Yao, F., </w:t>
      </w:r>
      <w:proofErr w:type="spellStart"/>
      <w:r>
        <w:rPr>
          <w:rFonts w:ascii="Times New Roman" w:eastAsia="Times New Roman" w:hAnsi="Times New Roman" w:cs="Times New Roman"/>
          <w:sz w:val="24"/>
          <w:szCs w:val="24"/>
        </w:rPr>
        <w:t>Livneh</w:t>
      </w:r>
      <w:proofErr w:type="spellEnd"/>
      <w:r>
        <w:rPr>
          <w:rFonts w:ascii="Times New Roman" w:eastAsia="Times New Roman" w:hAnsi="Times New Roman" w:cs="Times New Roman"/>
          <w:sz w:val="24"/>
          <w:szCs w:val="24"/>
        </w:rPr>
        <w:t xml:space="preserve">, B., Rajagopalan, B., Wang, J., </w:t>
      </w:r>
      <w:proofErr w:type="spellStart"/>
      <w:r>
        <w:rPr>
          <w:rFonts w:ascii="Times New Roman" w:eastAsia="Times New Roman" w:hAnsi="Times New Roman" w:cs="Times New Roman"/>
          <w:sz w:val="24"/>
          <w:szCs w:val="24"/>
        </w:rPr>
        <w:t>Crétaux</w:t>
      </w:r>
      <w:proofErr w:type="spellEnd"/>
      <w:r>
        <w:rPr>
          <w:rFonts w:ascii="Times New Roman" w:eastAsia="Times New Roman" w:hAnsi="Times New Roman" w:cs="Times New Roman"/>
          <w:sz w:val="24"/>
          <w:szCs w:val="24"/>
        </w:rPr>
        <w:t xml:space="preserve">, J.-F., Wada, Y., &amp; Berge-Nguyen, M. (2023). Satellites reveal widespread decline in global lake water storage.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380</w:t>
      </w:r>
      <w:r>
        <w:rPr>
          <w:rFonts w:ascii="Times New Roman" w:eastAsia="Times New Roman" w:hAnsi="Times New Roman" w:cs="Times New Roman"/>
          <w:sz w:val="24"/>
          <w:szCs w:val="24"/>
        </w:rPr>
        <w:t>(6646), 743–749.</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https://doi.org/10.1126/science.abo2812</w:t>
        </w:r>
      </w:hyperlink>
    </w:p>
    <w:p w14:paraId="76FC6604" w14:textId="77777777" w:rsidR="00CE4819"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Figures</w:t>
      </w:r>
    </w:p>
    <w:p w14:paraId="76FC6605" w14:textId="77777777" w:rsidR="00CE4819" w:rsidRDefault="00000000">
      <w:pPr>
        <w:spacing w:before="240" w:after="240" w:line="480" w:lineRule="auto"/>
        <w:rPr>
          <w:ins w:id="101" w:author="Merritt Harlan" w:date="2025-03-13T20:11:00Z"/>
          <w:rFonts w:ascii="Times New Roman" w:eastAsia="Times New Roman" w:hAnsi="Times New Roman" w:cs="Times New Roman"/>
          <w:i/>
          <w:sz w:val="24"/>
          <w:szCs w:val="24"/>
        </w:rPr>
      </w:pPr>
      <w:commentRangeStart w:id="102"/>
      <w:r>
        <w:rPr>
          <w:rFonts w:ascii="Times New Roman" w:eastAsia="Times New Roman" w:hAnsi="Times New Roman" w:cs="Times New Roman"/>
          <w:i/>
          <w:sz w:val="24"/>
          <w:szCs w:val="24"/>
        </w:rPr>
        <w:t>Fig 1</w:t>
      </w:r>
      <w:commentRangeEnd w:id="102"/>
      <w:r>
        <w:commentReference w:id="102"/>
      </w:r>
      <w:r>
        <w:rPr>
          <w:rFonts w:ascii="Times New Roman" w:eastAsia="Times New Roman" w:hAnsi="Times New Roman" w:cs="Times New Roman"/>
          <w:i/>
          <w:sz w:val="24"/>
          <w:szCs w:val="24"/>
        </w:rPr>
        <w:t xml:space="preserve">:  </w:t>
      </w:r>
      <w:del w:id="103" w:author="Merritt Harlan" w:date="2025-03-13T20:10:00Z">
        <w:r>
          <w:rPr>
            <w:rFonts w:ascii="Times New Roman" w:eastAsia="Times New Roman" w:hAnsi="Times New Roman" w:cs="Times New Roman"/>
            <w:i/>
            <w:sz w:val="24"/>
            <w:szCs w:val="24"/>
          </w:rPr>
          <w:delText>Percent (a) and quantitative (b) w</w:delText>
        </w:r>
      </w:del>
      <w:ins w:id="104" w:author="Merritt Harlan" w:date="2025-03-13T20:10:00Z">
        <w:r>
          <w:rPr>
            <w:rFonts w:ascii="Times New Roman" w:eastAsia="Times New Roman" w:hAnsi="Times New Roman" w:cs="Times New Roman"/>
            <w:i/>
            <w:sz w:val="24"/>
            <w:szCs w:val="24"/>
          </w:rPr>
          <w:t>W</w:t>
        </w:r>
      </w:ins>
      <w:r>
        <w:rPr>
          <w:rFonts w:ascii="Times New Roman" w:eastAsia="Times New Roman" w:hAnsi="Times New Roman" w:cs="Times New Roman"/>
          <w:i/>
          <w:sz w:val="24"/>
          <w:szCs w:val="24"/>
        </w:rPr>
        <w:t xml:space="preserve">ater level and storage anomalies relative to </w:t>
      </w:r>
      <w:ins w:id="105" w:author="Merritt Harlan" w:date="2025-03-13T20:10:00Z">
        <w:r>
          <w:rPr>
            <w:rFonts w:ascii="Times New Roman" w:eastAsia="Times New Roman" w:hAnsi="Times New Roman" w:cs="Times New Roman"/>
            <w:i/>
            <w:sz w:val="24"/>
            <w:szCs w:val="24"/>
          </w:rPr>
          <w:t xml:space="preserve">a baseline averaged period of </w:t>
        </w:r>
      </w:ins>
      <w:r>
        <w:rPr>
          <w:rFonts w:ascii="Times New Roman" w:eastAsia="Times New Roman" w:hAnsi="Times New Roman" w:cs="Times New Roman"/>
          <w:i/>
          <w:sz w:val="24"/>
          <w:szCs w:val="24"/>
        </w:rPr>
        <w:t>1993-2020</w:t>
      </w:r>
      <w:ins w:id="106" w:author="Merritt Harlan" w:date="2025-03-13T20:10:00Z">
        <w:r>
          <w:rPr>
            <w:rFonts w:ascii="Times New Roman" w:eastAsia="Times New Roman" w:hAnsi="Times New Roman" w:cs="Times New Roman"/>
            <w:i/>
            <w:sz w:val="24"/>
            <w:szCs w:val="24"/>
          </w:rPr>
          <w:t xml:space="preserve"> </w:t>
        </w:r>
      </w:ins>
      <w:del w:id="107" w:author="Merritt Harlan" w:date="2025-03-13T20:10:00Z">
        <w:r>
          <w:rPr>
            <w:rFonts w:ascii="Times New Roman" w:eastAsia="Times New Roman" w:hAnsi="Times New Roman" w:cs="Times New Roman"/>
            <w:i/>
            <w:sz w:val="24"/>
            <w:szCs w:val="24"/>
          </w:rPr>
          <w:delText xml:space="preserve">, </w:delText>
        </w:r>
      </w:del>
      <w:ins w:id="108" w:author="Merritt Harlan" w:date="2025-03-13T20:10:00Z">
        <w:r>
          <w:rPr>
            <w:rFonts w:ascii="Times New Roman" w:eastAsia="Times New Roman" w:hAnsi="Times New Roman" w:cs="Times New Roman"/>
            <w:i/>
            <w:sz w:val="24"/>
            <w:szCs w:val="24"/>
          </w:rPr>
          <w:t xml:space="preserve">across each year </w:t>
        </w:r>
      </w:ins>
      <w:commentRangeStart w:id="109"/>
      <w:r>
        <w:rPr>
          <w:rFonts w:ascii="Times New Roman" w:eastAsia="Times New Roman" w:hAnsi="Times New Roman" w:cs="Times New Roman"/>
          <w:i/>
          <w:sz w:val="24"/>
          <w:szCs w:val="24"/>
        </w:rPr>
        <w:t>from 1993-2024.</w:t>
      </w:r>
      <w:commentRangeEnd w:id="109"/>
      <w:r>
        <w:commentReference w:id="109"/>
      </w:r>
      <w:r>
        <w:rPr>
          <w:rFonts w:ascii="Times New Roman" w:eastAsia="Times New Roman" w:hAnsi="Times New Roman" w:cs="Times New Roman"/>
          <w:i/>
          <w:sz w:val="24"/>
          <w:szCs w:val="24"/>
        </w:rPr>
        <w:t xml:space="preserve"> </w:t>
      </w:r>
      <w:commentRangeStart w:id="110"/>
      <w:del w:id="111" w:author="Merritt Harlan" w:date="2025-03-13T19:45:00Z">
        <w:r>
          <w:rPr>
            <w:rFonts w:ascii="Times New Roman" w:eastAsia="Times New Roman" w:hAnsi="Times New Roman" w:cs="Times New Roman"/>
            <w:i/>
            <w:sz w:val="24"/>
            <w:szCs w:val="24"/>
          </w:rPr>
          <w:delText>Percent anomalies are median-averaged globally</w:delText>
        </w:r>
      </w:del>
      <w:ins w:id="112" w:author="Merritt Harlan" w:date="2025-03-13T19:45:00Z">
        <w:del w:id="113" w:author="Merritt Harlan" w:date="2025-03-13T19:45:00Z">
          <w:r>
            <w:rPr>
              <w:rFonts w:ascii="Times New Roman" w:eastAsia="Times New Roman" w:hAnsi="Times New Roman" w:cs="Times New Roman"/>
              <w:i/>
              <w:sz w:val="24"/>
              <w:szCs w:val="24"/>
            </w:rPr>
            <w:delText>.</w:delText>
          </w:r>
        </w:del>
      </w:ins>
      <w:del w:id="114" w:author="Merritt Harlan" w:date="2025-03-13T19:45:00Z">
        <w:r>
          <w:rPr>
            <w:rFonts w:ascii="Times New Roman" w:eastAsia="Times New Roman" w:hAnsi="Times New Roman" w:cs="Times New Roman"/>
            <w:i/>
            <w:sz w:val="24"/>
            <w:szCs w:val="24"/>
          </w:rPr>
          <w:delText xml:space="preserve">; </w:delText>
        </w:r>
      </w:del>
      <w:commentRangeEnd w:id="110"/>
      <w:ins w:id="115" w:author="Merritt Harlan" w:date="2025-03-13T19:45:00Z">
        <w:r>
          <w:commentReference w:id="110"/>
        </w:r>
        <w:r>
          <w:rPr>
            <w:rFonts w:ascii="Times New Roman" w:eastAsia="Times New Roman" w:hAnsi="Times New Roman" w:cs="Times New Roman"/>
            <w:i/>
            <w:sz w:val="24"/>
            <w:szCs w:val="24"/>
          </w:rPr>
          <w:t>Yearly median w</w:t>
        </w:r>
        <w:del w:id="116" w:author="Merritt Harlan" w:date="2025-03-13T19:45:00Z">
          <w:r>
            <w:rPr>
              <w:rFonts w:ascii="Times New Roman" w:eastAsia="Times New Roman" w:hAnsi="Times New Roman" w:cs="Times New Roman"/>
              <w:i/>
              <w:sz w:val="24"/>
              <w:szCs w:val="24"/>
            </w:rPr>
            <w:delText>W</w:delText>
          </w:r>
        </w:del>
      </w:ins>
      <w:del w:id="117" w:author="Merritt Harlan" w:date="2025-03-13T19:45:00Z">
        <w:r>
          <w:rPr>
            <w:rFonts w:ascii="Times New Roman" w:eastAsia="Times New Roman" w:hAnsi="Times New Roman" w:cs="Times New Roman"/>
            <w:i/>
            <w:sz w:val="24"/>
            <w:szCs w:val="24"/>
          </w:rPr>
          <w:delText>w</w:delText>
        </w:r>
      </w:del>
      <w:r>
        <w:rPr>
          <w:rFonts w:ascii="Times New Roman" w:eastAsia="Times New Roman" w:hAnsi="Times New Roman" w:cs="Times New Roman"/>
          <w:i/>
          <w:sz w:val="24"/>
          <w:szCs w:val="24"/>
        </w:rPr>
        <w:t xml:space="preserve">ater level </w:t>
      </w:r>
      <w:ins w:id="118" w:author="Merritt Harlan" w:date="2025-03-14T21:31:00Z">
        <w:r>
          <w:rPr>
            <w:rFonts w:ascii="Times New Roman" w:eastAsia="Times New Roman" w:hAnsi="Times New Roman" w:cs="Times New Roman"/>
            <w:i/>
            <w:sz w:val="24"/>
            <w:szCs w:val="24"/>
          </w:rPr>
          <w:t xml:space="preserve">(grey) </w:t>
        </w:r>
      </w:ins>
      <w:r>
        <w:rPr>
          <w:rFonts w:ascii="Times New Roman" w:eastAsia="Times New Roman" w:hAnsi="Times New Roman" w:cs="Times New Roman"/>
          <w:i/>
          <w:sz w:val="24"/>
          <w:szCs w:val="24"/>
        </w:rPr>
        <w:t>and storage</w:t>
      </w:r>
      <w:ins w:id="119" w:author="Merritt Harlan" w:date="2025-03-14T21:31:00Z">
        <w:r>
          <w:rPr>
            <w:rFonts w:ascii="Times New Roman" w:eastAsia="Times New Roman" w:hAnsi="Times New Roman" w:cs="Times New Roman"/>
            <w:i/>
            <w:sz w:val="24"/>
            <w:szCs w:val="24"/>
          </w:rPr>
          <w:t xml:space="preserve"> (black)</w:t>
        </w:r>
      </w:ins>
      <w:r>
        <w:rPr>
          <w:rFonts w:ascii="Times New Roman" w:eastAsia="Times New Roman" w:hAnsi="Times New Roman" w:cs="Times New Roman"/>
          <w:i/>
          <w:sz w:val="24"/>
          <w:szCs w:val="24"/>
        </w:rPr>
        <w:t xml:space="preserve"> anomalies</w:t>
      </w:r>
      <w:ins w:id="120" w:author="Merritt Harlan" w:date="2025-03-13T20:11:00Z">
        <w:r>
          <w:rPr>
            <w:rFonts w:ascii="Times New Roman" w:eastAsia="Times New Roman" w:hAnsi="Times New Roman" w:cs="Times New Roman"/>
            <w:i/>
            <w:sz w:val="24"/>
            <w:szCs w:val="24"/>
          </w:rPr>
          <w:t xml:space="preserve"> averaged across each waterbody</w:t>
        </w:r>
      </w:ins>
      <w:del w:id="121" w:author="Merritt Harlan" w:date="2025-03-13T20:11:00Z">
        <w:r>
          <w:rPr>
            <w:rFonts w:ascii="Times New Roman" w:eastAsia="Times New Roman" w:hAnsi="Times New Roman" w:cs="Times New Roman"/>
            <w:i/>
            <w:sz w:val="24"/>
            <w:szCs w:val="24"/>
          </w:rPr>
          <w:delText xml:space="preserve"> in b) </w:delText>
        </w:r>
      </w:del>
      <w:ins w:id="122" w:author="Merritt Harlan" w:date="2025-03-13T20:11:00Z">
        <w:r>
          <w:rPr>
            <w:rFonts w:ascii="Times New Roman" w:eastAsia="Times New Roman" w:hAnsi="Times New Roman" w:cs="Times New Roman"/>
            <w:i/>
            <w:sz w:val="24"/>
            <w:szCs w:val="24"/>
          </w:rPr>
          <w:t xml:space="preserve"> </w:t>
        </w:r>
      </w:ins>
      <w:r>
        <w:rPr>
          <w:rFonts w:ascii="Times New Roman" w:eastAsia="Times New Roman" w:hAnsi="Times New Roman" w:cs="Times New Roman"/>
          <w:i/>
          <w:sz w:val="24"/>
          <w:szCs w:val="24"/>
        </w:rPr>
        <w:t xml:space="preserve">are shown on dual y axes, </w:t>
      </w:r>
      <w:commentRangeStart w:id="123"/>
      <w:r>
        <w:rPr>
          <w:rFonts w:ascii="Times New Roman" w:eastAsia="Times New Roman" w:hAnsi="Times New Roman" w:cs="Times New Roman"/>
          <w:i/>
          <w:sz w:val="24"/>
          <w:szCs w:val="24"/>
        </w:rPr>
        <w:t>expressed in meters</w:t>
      </w:r>
      <w:ins w:id="124" w:author="Merritt Harlan" w:date="2025-03-14T21:28:00Z">
        <w:r>
          <w:rPr>
            <w:rFonts w:ascii="Times New Roman" w:eastAsia="Times New Roman" w:hAnsi="Times New Roman" w:cs="Times New Roman"/>
            <w:i/>
            <w:sz w:val="24"/>
            <w:szCs w:val="24"/>
          </w:rPr>
          <w:t xml:space="preserve"> for LWL anomalies</w:t>
        </w:r>
      </w:ins>
      <w:r>
        <w:rPr>
          <w:rFonts w:ascii="Times New Roman" w:eastAsia="Times New Roman" w:hAnsi="Times New Roman" w:cs="Times New Roman"/>
          <w:i/>
          <w:sz w:val="24"/>
          <w:szCs w:val="24"/>
        </w:rPr>
        <w:t xml:space="preserve"> (m)</w:t>
      </w:r>
      <w:commentRangeEnd w:id="123"/>
      <w:r>
        <w:commentReference w:id="123"/>
      </w:r>
      <w:r>
        <w:rPr>
          <w:rFonts w:ascii="Times New Roman" w:eastAsia="Times New Roman" w:hAnsi="Times New Roman" w:cs="Times New Roman"/>
          <w:i/>
          <w:sz w:val="24"/>
          <w:szCs w:val="24"/>
        </w:rPr>
        <w:t xml:space="preserve"> and million cubic meters (MCM)</w:t>
      </w:r>
      <w:ins w:id="125" w:author="Merritt Harlan" w:date="2025-03-14T21:28:00Z">
        <w:r>
          <w:rPr>
            <w:rFonts w:ascii="Times New Roman" w:eastAsia="Times New Roman" w:hAnsi="Times New Roman" w:cs="Times New Roman"/>
            <w:i/>
            <w:sz w:val="24"/>
            <w:szCs w:val="24"/>
          </w:rPr>
          <w:t xml:space="preserve"> for LWS anomalies</w:t>
        </w:r>
      </w:ins>
      <w:r>
        <w:rPr>
          <w:rFonts w:ascii="Times New Roman" w:eastAsia="Times New Roman" w:hAnsi="Times New Roman" w:cs="Times New Roman"/>
          <w:i/>
          <w:sz w:val="24"/>
          <w:szCs w:val="24"/>
        </w:rPr>
        <w:t>.</w:t>
      </w:r>
      <w:ins w:id="126" w:author="Merritt Harlan" w:date="2025-03-13T20:11:00Z">
        <w:r>
          <w:rPr>
            <w:rFonts w:ascii="Times New Roman" w:eastAsia="Times New Roman" w:hAnsi="Times New Roman" w:cs="Times New Roman"/>
            <w:i/>
            <w:sz w:val="24"/>
            <w:szCs w:val="24"/>
          </w:rPr>
          <w:t xml:space="preserve"> We apply local regression (loess) smoothing to the annual record represented by the two lines, with the ribbon representing the 95% confidence interval.</w:t>
        </w:r>
      </w:ins>
    </w:p>
    <w:p w14:paraId="76FC6606" w14:textId="77777777" w:rsidR="00CE4819" w:rsidRDefault="00000000">
      <w:pPr>
        <w:spacing w:before="240" w:after="240" w:line="480" w:lineRule="auto"/>
        <w:rPr>
          <w:rFonts w:ascii="Times New Roman" w:eastAsia="Times New Roman" w:hAnsi="Times New Roman" w:cs="Times New Roman"/>
          <w:i/>
          <w:sz w:val="24"/>
          <w:szCs w:val="24"/>
        </w:rPr>
      </w:pPr>
      <w:ins w:id="127" w:author="Merritt Harlan" w:date="2025-03-13T20:11:00Z">
        <w:r>
          <w:rPr>
            <w:rFonts w:ascii="Times New Roman" w:eastAsia="Times New Roman" w:hAnsi="Times New Roman" w:cs="Times New Roman"/>
            <w:i/>
            <w:noProof/>
            <w:sz w:val="24"/>
            <w:szCs w:val="24"/>
          </w:rPr>
          <w:lastRenderedPageBreak/>
          <w:drawing>
            <wp:inline distT="114300" distB="114300" distL="114300" distR="114300" wp14:anchorId="76FC6616" wp14:editId="76FC6617">
              <wp:extent cx="5110163" cy="339578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110163" cy="3395785"/>
                      </a:xfrm>
                      <a:prstGeom prst="rect">
                        <a:avLst/>
                      </a:prstGeom>
                      <a:ln/>
                    </pic:spPr>
                  </pic:pic>
                </a:graphicData>
              </a:graphic>
            </wp:inline>
          </w:drawing>
        </w:r>
      </w:ins>
    </w:p>
    <w:p w14:paraId="76FC6607" w14:textId="77777777" w:rsidR="00CE4819" w:rsidRDefault="00000000">
      <w:pPr>
        <w:spacing w:before="240" w:after="240" w:line="480" w:lineRule="auto"/>
        <w:rPr>
          <w:rFonts w:ascii="Times New Roman" w:eastAsia="Times New Roman" w:hAnsi="Times New Roman" w:cs="Times New Roman"/>
          <w:i/>
          <w:sz w:val="24"/>
          <w:szCs w:val="24"/>
        </w:rPr>
      </w:pPr>
      <w:del w:id="128" w:author="Merritt Harlan" w:date="2025-03-13T20:11:00Z">
        <w:r>
          <w:rPr>
            <w:rFonts w:ascii="Times New Roman" w:eastAsia="Times New Roman" w:hAnsi="Times New Roman" w:cs="Times New Roman"/>
            <w:i/>
            <w:noProof/>
            <w:sz w:val="24"/>
            <w:szCs w:val="24"/>
          </w:rPr>
          <w:drawing>
            <wp:inline distT="114300" distB="114300" distL="114300" distR="114300" wp14:anchorId="76FC6618" wp14:editId="76FC6619">
              <wp:extent cx="5943600" cy="2971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943600" cy="2971800"/>
                      </a:xfrm>
                      <a:prstGeom prst="rect">
                        <a:avLst/>
                      </a:prstGeom>
                      <a:ln/>
                    </pic:spPr>
                  </pic:pic>
                </a:graphicData>
              </a:graphic>
            </wp:inline>
          </w:drawing>
        </w:r>
      </w:del>
    </w:p>
    <w:p w14:paraId="76FC6608" w14:textId="77777777" w:rsidR="00CE4819" w:rsidRDefault="00000000">
      <w:pPr>
        <w:spacing w:before="240" w:after="240" w:line="480" w:lineRule="auto"/>
        <w:rPr>
          <w:ins w:id="129" w:author="Merritt Harlan" w:date="2025-03-14T21:33:00Z"/>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2: </w:t>
      </w:r>
      <w:commentRangeStart w:id="130"/>
      <w:r>
        <w:rPr>
          <w:rFonts w:ascii="Times New Roman" w:eastAsia="Times New Roman" w:hAnsi="Times New Roman" w:cs="Times New Roman"/>
          <w:i/>
          <w:sz w:val="24"/>
          <w:szCs w:val="24"/>
        </w:rPr>
        <w:t xml:space="preserve">2024 lake storage </w:t>
      </w:r>
      <w:del w:id="131" w:author="Merritt Harlan" w:date="2025-03-14T21:33:00Z">
        <w:r>
          <w:rPr>
            <w:rFonts w:ascii="Times New Roman" w:eastAsia="Times New Roman" w:hAnsi="Times New Roman" w:cs="Times New Roman"/>
            <w:i/>
            <w:sz w:val="24"/>
            <w:szCs w:val="24"/>
          </w:rPr>
          <w:delText xml:space="preserve">and lake level </w:delText>
        </w:r>
      </w:del>
      <w:r>
        <w:rPr>
          <w:rFonts w:ascii="Times New Roman" w:eastAsia="Times New Roman" w:hAnsi="Times New Roman" w:cs="Times New Roman"/>
          <w:i/>
          <w:sz w:val="24"/>
          <w:szCs w:val="24"/>
        </w:rPr>
        <w:t>anomalies (%)</w:t>
      </w:r>
      <w:commentRangeEnd w:id="130"/>
      <w:r>
        <w:commentReference w:id="130"/>
      </w:r>
      <w:r>
        <w:rPr>
          <w:rFonts w:ascii="Times New Roman" w:eastAsia="Times New Roman" w:hAnsi="Times New Roman" w:cs="Times New Roman"/>
          <w:i/>
          <w:sz w:val="24"/>
          <w:szCs w:val="24"/>
        </w:rPr>
        <w:t xml:space="preserve"> relative to 1993-2020 binned by lake </w:t>
      </w:r>
      <w:proofErr w:type="gramStart"/>
      <w:r>
        <w:rPr>
          <w:rFonts w:ascii="Times New Roman" w:eastAsia="Times New Roman" w:hAnsi="Times New Roman" w:cs="Times New Roman"/>
          <w:i/>
          <w:sz w:val="24"/>
          <w:szCs w:val="24"/>
        </w:rPr>
        <w:t>size, and</w:t>
      </w:r>
      <w:proofErr w:type="gramEnd"/>
      <w:r>
        <w:rPr>
          <w:rFonts w:ascii="Times New Roman" w:eastAsia="Times New Roman" w:hAnsi="Times New Roman" w:cs="Times New Roman"/>
          <w:i/>
          <w:sz w:val="24"/>
          <w:szCs w:val="24"/>
        </w:rPr>
        <w:t xml:space="preserve"> categorized as ‘natural’ or ‘reservoir’ based on inclusion in the Global Reservoir and Dam </w:t>
      </w:r>
      <w:r>
        <w:rPr>
          <w:rFonts w:ascii="Times New Roman" w:eastAsia="Times New Roman" w:hAnsi="Times New Roman" w:cs="Times New Roman"/>
          <w:i/>
          <w:sz w:val="24"/>
          <w:szCs w:val="24"/>
        </w:rPr>
        <w:lastRenderedPageBreak/>
        <w:t>Database (Lehner et al. 2011). Lake bin counts (n) are displayed on top; reservoir and dam counts are shown in grey.</w:t>
      </w:r>
    </w:p>
    <w:p w14:paraId="76FC6609" w14:textId="7D5CA202" w:rsidR="00CE4819" w:rsidRDefault="00E90B79">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79FE3BA5" wp14:editId="7A902B6E">
            <wp:extent cx="4746929" cy="3164619"/>
            <wp:effectExtent l="0" t="0" r="0" b="0"/>
            <wp:docPr id="24296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52330" cy="3168219"/>
                    </a:xfrm>
                    <a:prstGeom prst="rect">
                      <a:avLst/>
                    </a:prstGeom>
                    <a:noFill/>
                    <a:ln>
                      <a:noFill/>
                    </a:ln>
                  </pic:spPr>
                </pic:pic>
              </a:graphicData>
            </a:graphic>
          </wp:inline>
        </w:drawing>
      </w:r>
    </w:p>
    <w:p w14:paraId="76FC660A" w14:textId="77777777" w:rsidR="00CE4819" w:rsidRDefault="00000000">
      <w:pPr>
        <w:spacing w:before="240" w:after="240" w:line="480" w:lineRule="auto"/>
        <w:rPr>
          <w:rFonts w:ascii="Times New Roman" w:eastAsia="Times New Roman" w:hAnsi="Times New Roman" w:cs="Times New Roman"/>
          <w:i/>
          <w:sz w:val="24"/>
          <w:szCs w:val="24"/>
        </w:rPr>
      </w:pPr>
      <w:del w:id="132" w:author="Merritt Harlan" w:date="2025-03-13T20:11:00Z">
        <w:r>
          <w:rPr>
            <w:rFonts w:ascii="Times New Roman" w:eastAsia="Times New Roman" w:hAnsi="Times New Roman" w:cs="Times New Roman"/>
            <w:i/>
            <w:noProof/>
            <w:sz w:val="24"/>
            <w:szCs w:val="24"/>
          </w:rPr>
          <w:drawing>
            <wp:inline distT="114300" distB="114300" distL="114300" distR="114300" wp14:anchorId="76FC661C" wp14:editId="76FC661D">
              <wp:extent cx="5148263" cy="342622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5148263" cy="3426227"/>
                      </a:xfrm>
                      <a:prstGeom prst="rect">
                        <a:avLst/>
                      </a:prstGeom>
                      <a:ln/>
                    </pic:spPr>
                  </pic:pic>
                </a:graphicData>
              </a:graphic>
            </wp:inline>
          </w:drawing>
        </w:r>
      </w:del>
    </w:p>
    <w:p w14:paraId="76FC660B" w14:textId="77777777" w:rsidR="00CE4819" w:rsidRDefault="00000000">
      <w:pPr>
        <w:spacing w:before="240" w:after="240" w:line="480" w:lineRule="auto"/>
        <w:rPr>
          <w:ins w:id="133" w:author="Merritt Harlan" w:date="2025-03-14T21:34:00Z"/>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Plate 2.8 </w:t>
      </w:r>
      <w:commentRangeStart w:id="134"/>
      <w:r>
        <w:rPr>
          <w:rFonts w:ascii="Times New Roman" w:eastAsia="Times New Roman" w:hAnsi="Times New Roman" w:cs="Times New Roman"/>
          <w:i/>
          <w:sz w:val="24"/>
          <w:szCs w:val="24"/>
        </w:rPr>
        <w:t>Lake storage (</w:t>
      </w:r>
      <w:proofErr w:type="spellStart"/>
      <w:r>
        <w:rPr>
          <w:rFonts w:ascii="Times New Roman" w:eastAsia="Times New Roman" w:hAnsi="Times New Roman" w:cs="Times New Roman"/>
          <w:i/>
          <w:sz w:val="24"/>
          <w:szCs w:val="24"/>
        </w:rPr>
        <w:t>GloLakes</w:t>
      </w:r>
      <w:proofErr w:type="spellEnd"/>
      <w:r>
        <w:rPr>
          <w:rFonts w:ascii="Times New Roman" w:eastAsia="Times New Roman" w:hAnsi="Times New Roman" w:cs="Times New Roman"/>
          <w:i/>
          <w:sz w:val="24"/>
          <w:szCs w:val="24"/>
        </w:rPr>
        <w:t>)</w:t>
      </w:r>
      <w:del w:id="135" w:author="Merritt Harlan" w:date="2025-03-13T20:11:00Z">
        <w:r>
          <w:rPr>
            <w:rFonts w:ascii="Times New Roman" w:eastAsia="Times New Roman" w:hAnsi="Times New Roman" w:cs="Times New Roman"/>
            <w:i/>
            <w:sz w:val="24"/>
            <w:szCs w:val="24"/>
          </w:rPr>
          <w:delText xml:space="preserve"> and lake level (GREALM)</w:delText>
        </w:r>
      </w:del>
      <w:r>
        <w:rPr>
          <w:rFonts w:ascii="Times New Roman" w:eastAsia="Times New Roman" w:hAnsi="Times New Roman" w:cs="Times New Roman"/>
          <w:i/>
          <w:sz w:val="24"/>
          <w:szCs w:val="24"/>
        </w:rPr>
        <w:t xml:space="preserve"> anomalies (%)</w:t>
      </w:r>
      <w:commentRangeEnd w:id="134"/>
      <w:ins w:id="136" w:author="Merritt Harlan" w:date="2025-03-14T21:34:00Z">
        <w:r>
          <w:commentReference w:id="134"/>
        </w:r>
      </w:ins>
    </w:p>
    <w:p w14:paraId="76FC660C" w14:textId="77777777" w:rsidR="00CE4819" w:rsidRDefault="00000000">
      <w:pPr>
        <w:spacing w:before="240" w:after="240" w:line="480" w:lineRule="auto"/>
        <w:rPr>
          <w:rFonts w:ascii="Times New Roman" w:eastAsia="Times New Roman" w:hAnsi="Times New Roman" w:cs="Times New Roman"/>
          <w:i/>
          <w:sz w:val="24"/>
          <w:szCs w:val="24"/>
        </w:rPr>
      </w:pPr>
      <w:ins w:id="137" w:author="Merritt Harlan" w:date="2025-03-14T21:34:00Z">
        <w:r>
          <w:rPr>
            <w:rFonts w:ascii="Times New Roman" w:eastAsia="Times New Roman" w:hAnsi="Times New Roman" w:cs="Times New Roman"/>
            <w:i/>
            <w:noProof/>
            <w:sz w:val="24"/>
            <w:szCs w:val="24"/>
          </w:rPr>
          <w:drawing>
            <wp:inline distT="114300" distB="114300" distL="114300" distR="114300" wp14:anchorId="76FC661E" wp14:editId="76FC661F">
              <wp:extent cx="5943600" cy="3962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943600" cy="3962400"/>
                      </a:xfrm>
                      <a:prstGeom prst="rect">
                        <a:avLst/>
                      </a:prstGeom>
                      <a:ln/>
                    </pic:spPr>
                  </pic:pic>
                </a:graphicData>
              </a:graphic>
            </wp:inline>
          </w:drawing>
        </w:r>
      </w:ins>
    </w:p>
    <w:p w14:paraId="76FC660D" w14:textId="77777777" w:rsidR="00CE4819" w:rsidRDefault="00000000">
      <w:pPr>
        <w:spacing w:before="240" w:after="240" w:line="480" w:lineRule="auto"/>
        <w:rPr>
          <w:rFonts w:ascii="Times New Roman" w:eastAsia="Times New Roman" w:hAnsi="Times New Roman" w:cs="Times New Roman"/>
          <w:i/>
          <w:sz w:val="24"/>
          <w:szCs w:val="24"/>
        </w:rPr>
      </w:pPr>
      <w:del w:id="138" w:author="Merritt Harlan" w:date="2025-03-13T20:12:00Z">
        <w:r>
          <w:rPr>
            <w:rFonts w:ascii="Times New Roman" w:eastAsia="Times New Roman" w:hAnsi="Times New Roman" w:cs="Times New Roman"/>
            <w:i/>
            <w:noProof/>
            <w:sz w:val="24"/>
            <w:szCs w:val="24"/>
          </w:rPr>
          <w:drawing>
            <wp:inline distT="114300" distB="114300" distL="114300" distR="114300" wp14:anchorId="76FC6620" wp14:editId="76FC6621">
              <wp:extent cx="4710113" cy="3140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4710113" cy="3140075"/>
                      </a:xfrm>
                      <a:prstGeom prst="rect">
                        <a:avLst/>
                      </a:prstGeom>
                      <a:ln/>
                    </pic:spPr>
                  </pic:pic>
                </a:graphicData>
              </a:graphic>
            </wp:inline>
          </w:drawing>
        </w:r>
      </w:del>
    </w:p>
    <w:p w14:paraId="76FC660E" w14:textId="77777777" w:rsidR="00CE4819" w:rsidRDefault="00000000">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Datasets used and their URLs</w:t>
      </w:r>
    </w:p>
    <w:p w14:paraId="76FC660F" w14:textId="77777777" w:rsidR="00CE4819" w:rsidRDefault="00000000">
      <w:pPr>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GloLakes</w:t>
      </w:r>
      <w:proofErr w:type="spellEnd"/>
      <w:r>
        <w:rPr>
          <w:rFonts w:ascii="Times New Roman" w:eastAsia="Times New Roman" w:hAnsi="Times New Roman" w:cs="Times New Roman"/>
          <w:sz w:val="24"/>
          <w:szCs w:val="24"/>
        </w:rPr>
        <w:t xml:space="preserve">’ lake and reservoir storage: </w:t>
      </w:r>
      <w:hyperlink r:id="rId38">
        <w:r>
          <w:rPr>
            <w:rFonts w:ascii="Times New Roman" w:eastAsia="Times New Roman" w:hAnsi="Times New Roman" w:cs="Times New Roman"/>
            <w:color w:val="1155CC"/>
            <w:sz w:val="24"/>
            <w:szCs w:val="24"/>
            <w:u w:val="single"/>
          </w:rPr>
          <w:t>https://doi.org/10.5194/essd-16-201-2024</w:t>
        </w:r>
      </w:hyperlink>
      <w:r>
        <w:rPr>
          <w:rFonts w:ascii="Times New Roman" w:eastAsia="Times New Roman" w:hAnsi="Times New Roman" w:cs="Times New Roman"/>
          <w:sz w:val="24"/>
          <w:szCs w:val="24"/>
        </w:rPr>
        <w:t xml:space="preserve"> </w:t>
      </w:r>
    </w:p>
    <w:p w14:paraId="76FC6610" w14:textId="77777777" w:rsidR="00CE4819" w:rsidRDefault="00000000">
      <w:pPr>
        <w:numPr>
          <w:ilvl w:val="0"/>
          <w:numId w:val="2"/>
        </w:num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Lakes and Reservoir Monitor (GREALM) lake level: </w:t>
      </w:r>
      <w:hyperlink r:id="rId39">
        <w:r>
          <w:rPr>
            <w:rFonts w:ascii="Times New Roman" w:eastAsia="Times New Roman" w:hAnsi="Times New Roman" w:cs="Times New Roman"/>
            <w:color w:val="1155CC"/>
            <w:sz w:val="24"/>
            <w:szCs w:val="24"/>
            <w:u w:val="single"/>
          </w:rPr>
          <w:t>https://ipad.fas.usda.gov/cropexplorer/global_reservoir/</w:t>
        </w:r>
      </w:hyperlink>
      <w:r>
        <w:rPr>
          <w:rFonts w:ascii="Times New Roman" w:eastAsia="Times New Roman" w:hAnsi="Times New Roman" w:cs="Times New Roman"/>
          <w:sz w:val="24"/>
          <w:szCs w:val="24"/>
        </w:rPr>
        <w:t xml:space="preserve"> </w:t>
      </w:r>
    </w:p>
    <w:p w14:paraId="76FC6611" w14:textId="77777777" w:rsidR="00CE4819" w:rsidRDefault="00000000">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6FC6612" w14:textId="77777777" w:rsidR="00CE4819" w:rsidRDefault="00000000">
      <w:pPr>
        <w:spacing w:before="240"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bullet points</w:t>
      </w:r>
    </w:p>
    <w:p w14:paraId="76FC6613" w14:textId="77777777" w:rsidR="00CE4819" w:rsidRDefault="00000000">
      <w:pPr>
        <w:numPr>
          <w:ilvl w:val="0"/>
          <w:numId w:val="1"/>
        </w:numPr>
        <w:spacing w:before="240" w:line="480" w:lineRule="auto"/>
        <w:rPr>
          <w:rFonts w:ascii="Times New Roman" w:eastAsia="Times New Roman" w:hAnsi="Times New Roman" w:cs="Times New Roman"/>
          <w:sz w:val="24"/>
          <w:szCs w:val="24"/>
        </w:rPr>
      </w:pPr>
      <w:ins w:id="139" w:author="Merritt Harlan" w:date="2025-03-13T19:45:00Z">
        <w:r>
          <w:rPr>
            <w:rFonts w:ascii="Times New Roman" w:eastAsia="Times New Roman" w:hAnsi="Times New Roman" w:cs="Times New Roman"/>
            <w:b/>
            <w:sz w:val="24"/>
            <w:szCs w:val="24"/>
          </w:rPr>
          <w:t xml:space="preserve">On average, </w:t>
        </w:r>
      </w:ins>
      <w:r>
        <w:rPr>
          <w:rFonts w:ascii="Times New Roman" w:eastAsia="Times New Roman" w:hAnsi="Times New Roman" w:cs="Times New Roman"/>
          <w:sz w:val="24"/>
          <w:szCs w:val="24"/>
        </w:rPr>
        <w:t xml:space="preserve">2024 lake storage across 4,190 </w:t>
      </w:r>
      <w:ins w:id="140" w:author="Merritt Harlan" w:date="2025-03-13T19:46:00Z">
        <w:r>
          <w:rPr>
            <w:rFonts w:ascii="Times New Roman" w:eastAsia="Times New Roman" w:hAnsi="Times New Roman" w:cs="Times New Roman"/>
            <w:sz w:val="24"/>
            <w:szCs w:val="24"/>
          </w:rPr>
          <w:t xml:space="preserve">were </w:t>
        </w:r>
      </w:ins>
      <w:del w:id="141" w:author="Merritt Harlan" w:date="2025-03-13T19:46:00Z">
        <w:r>
          <w:rPr>
            <w:rFonts w:ascii="Times New Roman" w:eastAsia="Times New Roman" w:hAnsi="Times New Roman" w:cs="Times New Roman"/>
            <w:sz w:val="24"/>
            <w:szCs w:val="24"/>
          </w:rPr>
          <w:delText xml:space="preserve">lakes on average </w:delText>
        </w:r>
        <w:commentRangeStart w:id="142"/>
        <w:r>
          <w:rPr>
            <w:rFonts w:ascii="Times New Roman" w:eastAsia="Times New Roman" w:hAnsi="Times New Roman" w:cs="Times New Roman"/>
            <w:sz w:val="24"/>
            <w:szCs w:val="24"/>
          </w:rPr>
          <w:delText xml:space="preserve">increased </w:delText>
        </w:r>
        <w:commentRangeEnd w:id="142"/>
        <w:r>
          <w:commentReference w:id="142"/>
        </w:r>
        <w:r>
          <w:rPr>
            <w:rFonts w:ascii="Times New Roman" w:eastAsia="Times New Roman" w:hAnsi="Times New Roman" w:cs="Times New Roman"/>
            <w:sz w:val="24"/>
            <w:szCs w:val="24"/>
          </w:rPr>
          <w:delText>by</w:delText>
        </w:r>
      </w:del>
      <w:r>
        <w:rPr>
          <w:rFonts w:ascii="Times New Roman" w:eastAsia="Times New Roman" w:hAnsi="Times New Roman" w:cs="Times New Roman"/>
          <w:sz w:val="24"/>
          <w:szCs w:val="24"/>
        </w:rPr>
        <w:t xml:space="preserve"> 1.61% </w:t>
      </w:r>
      <w:ins w:id="143" w:author="Merritt Harlan" w:date="2025-03-13T19:46:00Z">
        <w:r>
          <w:rPr>
            <w:rFonts w:ascii="Times New Roman" w:eastAsia="Times New Roman" w:hAnsi="Times New Roman" w:cs="Times New Roman"/>
            <w:sz w:val="24"/>
            <w:szCs w:val="24"/>
          </w:rPr>
          <w:t xml:space="preserve">higher </w:t>
        </w:r>
      </w:ins>
      <w:r>
        <w:rPr>
          <w:rFonts w:ascii="Times New Roman" w:eastAsia="Times New Roman" w:hAnsi="Times New Roman" w:cs="Times New Roman"/>
          <w:sz w:val="24"/>
          <w:szCs w:val="24"/>
        </w:rPr>
        <w:t>compared to a baseline averaged period from 1993-2020.</w:t>
      </w:r>
    </w:p>
    <w:p w14:paraId="76FC6614" w14:textId="77777777" w:rsidR="00CE481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global average LWS and LWL changes appear small, 42.1% of lakes showed increases or decreases in 2024</w:t>
      </w:r>
      <w:ins w:id="144" w:author="Merritt Harlan" w:date="2025-03-11T14:06:00Z">
        <w:r>
          <w:rPr>
            <w:rFonts w:ascii="Times New Roman" w:eastAsia="Times New Roman" w:hAnsi="Times New Roman" w:cs="Times New Roman"/>
            <w:sz w:val="24"/>
            <w:szCs w:val="24"/>
          </w:rPr>
          <w:t xml:space="preserve"> in a Welch’s t-test</w:t>
        </w:r>
      </w:ins>
      <w:r>
        <w:rPr>
          <w:rFonts w:ascii="Times New Roman" w:eastAsia="Times New Roman" w:hAnsi="Times New Roman" w:cs="Times New Roman"/>
          <w:sz w:val="24"/>
          <w:szCs w:val="24"/>
        </w:rPr>
        <w:t xml:space="preserve"> (</w:t>
      </w:r>
      <w:commentRangeStart w:id="145"/>
      <w:r>
        <w:rPr>
          <w:rFonts w:ascii="Times New Roman" w:eastAsia="Times New Roman" w:hAnsi="Times New Roman" w:cs="Times New Roman"/>
          <w:sz w:val="24"/>
          <w:szCs w:val="24"/>
        </w:rPr>
        <w:t>p &lt; 0.05</w:t>
      </w:r>
      <w:commentRangeEnd w:id="145"/>
      <w:r>
        <w:commentReference w:id="145"/>
      </w:r>
      <w:r>
        <w:rPr>
          <w:rFonts w:ascii="Times New Roman" w:eastAsia="Times New Roman" w:hAnsi="Times New Roman" w:cs="Times New Roman"/>
          <w:sz w:val="24"/>
          <w:szCs w:val="24"/>
        </w:rPr>
        <w:t xml:space="preserve">), highlighting strong </w:t>
      </w:r>
      <w:ins w:id="146" w:author="Merritt Harlan" w:date="2025-03-14T21:10:00Z">
        <w:r>
          <w:rPr>
            <w:rFonts w:ascii="Times New Roman" w:eastAsia="Times New Roman" w:hAnsi="Times New Roman" w:cs="Times New Roman"/>
            <w:sz w:val="24"/>
            <w:szCs w:val="24"/>
          </w:rPr>
          <w:t>lake-specific</w:t>
        </w:r>
      </w:ins>
      <w:commentRangeStart w:id="147"/>
      <w:del w:id="148" w:author="Merritt Harlan" w:date="2025-03-14T21:10:00Z">
        <w:r>
          <w:rPr>
            <w:rFonts w:ascii="Times New Roman" w:eastAsia="Times New Roman" w:hAnsi="Times New Roman" w:cs="Times New Roman"/>
            <w:sz w:val="24"/>
            <w:szCs w:val="24"/>
          </w:rPr>
          <w:delText>regional</w:delText>
        </w:r>
      </w:del>
      <w:r>
        <w:rPr>
          <w:rFonts w:ascii="Times New Roman" w:eastAsia="Times New Roman" w:hAnsi="Times New Roman" w:cs="Times New Roman"/>
          <w:sz w:val="24"/>
          <w:szCs w:val="24"/>
        </w:rPr>
        <w:t xml:space="preserve"> variability</w:t>
      </w:r>
      <w:commentRangeEnd w:id="147"/>
      <w:r>
        <w:commentReference w:id="147"/>
      </w:r>
      <w:r>
        <w:rPr>
          <w:rFonts w:ascii="Times New Roman" w:eastAsia="Times New Roman" w:hAnsi="Times New Roman" w:cs="Times New Roman"/>
          <w:sz w:val="24"/>
          <w:szCs w:val="24"/>
        </w:rPr>
        <w:t xml:space="preserve">. </w:t>
      </w:r>
    </w:p>
    <w:p w14:paraId="76FC6615" w14:textId="77777777" w:rsidR="00CE4819" w:rsidRPr="00CE4819" w:rsidRDefault="00000000">
      <w:pPr>
        <w:spacing w:line="480" w:lineRule="auto"/>
        <w:ind w:left="720"/>
        <w:rPr>
          <w:color w:val="000000"/>
          <w:rPrChange w:id="149" w:author="Merritt Harlan" w:date="2025-03-13T19:46:00Z">
            <w:rPr>
              <w:rFonts w:ascii="Times New Roman" w:eastAsia="Times New Roman" w:hAnsi="Times New Roman" w:cs="Times New Roman"/>
              <w:sz w:val="26"/>
              <w:szCs w:val="26"/>
            </w:rPr>
          </w:rPrChange>
        </w:rPr>
        <w:pPrChange w:id="150" w:author="Merritt Harlan" w:date="2025-03-13T19:46:00Z">
          <w:pPr>
            <w:numPr>
              <w:numId w:val="1"/>
            </w:numPr>
            <w:spacing w:line="480" w:lineRule="auto"/>
            <w:ind w:left="720" w:hanging="360"/>
          </w:pPr>
        </w:pPrChange>
      </w:pPr>
      <w:commentRangeStart w:id="151"/>
      <w:del w:id="152" w:author="Merritt Harlan" w:date="2025-03-13T19:46:00Z">
        <w:r>
          <w:rPr>
            <w:rFonts w:ascii="Times New Roman" w:eastAsia="Times New Roman" w:hAnsi="Times New Roman" w:cs="Times New Roman"/>
            <w:sz w:val="24"/>
            <w:szCs w:val="24"/>
          </w:rPr>
          <w:delText>2024 lake storage and level anomaly variability is correlated with lake size and whether the lake is categorized as a reservoir or dam.</w:delText>
        </w:r>
      </w:del>
      <w:commentRangeEnd w:id="151"/>
      <w:r>
        <w:commentReference w:id="151"/>
      </w:r>
    </w:p>
    <w:sectPr w:rsidR="00CE4819" w:rsidRPr="00CE48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g, Tyler V" w:date="2025-03-10T18:20:00Z" w:initials="">
    <w:p w14:paraId="76FC6622" w14:textId="77777777" w:rsidR="00CE4819" w:rsidRDefault="00000000">
      <w:pPr>
        <w:widowControl w:val="0"/>
        <w:pBdr>
          <w:top w:val="nil"/>
          <w:left w:val="nil"/>
          <w:bottom w:val="nil"/>
          <w:right w:val="nil"/>
          <w:between w:val="nil"/>
        </w:pBdr>
        <w:spacing w:line="240" w:lineRule="auto"/>
        <w:rPr>
          <w:color w:val="000000"/>
        </w:rPr>
      </w:pPr>
      <w:r>
        <w:rPr>
          <w:color w:val="000000"/>
        </w:rPr>
        <w:t>Hi Merritt,</w:t>
      </w:r>
    </w:p>
    <w:p w14:paraId="76FC6623" w14:textId="77777777" w:rsidR="00CE4819" w:rsidRDefault="00CE4819">
      <w:pPr>
        <w:widowControl w:val="0"/>
        <w:pBdr>
          <w:top w:val="nil"/>
          <w:left w:val="nil"/>
          <w:bottom w:val="nil"/>
          <w:right w:val="nil"/>
          <w:between w:val="nil"/>
        </w:pBdr>
        <w:spacing w:line="240" w:lineRule="auto"/>
        <w:rPr>
          <w:color w:val="000000"/>
        </w:rPr>
      </w:pPr>
    </w:p>
    <w:p w14:paraId="76FC6624" w14:textId="77777777" w:rsidR="00CE4819" w:rsidRDefault="00000000">
      <w:pPr>
        <w:widowControl w:val="0"/>
        <w:pBdr>
          <w:top w:val="nil"/>
          <w:left w:val="nil"/>
          <w:bottom w:val="nil"/>
          <w:right w:val="nil"/>
          <w:between w:val="nil"/>
        </w:pBdr>
        <w:spacing w:line="240" w:lineRule="auto"/>
        <w:rPr>
          <w:color w:val="000000"/>
        </w:rPr>
      </w:pPr>
      <w:r>
        <w:rPr>
          <w:color w:val="000000"/>
        </w:rPr>
        <w:t>Thank you for sharing this draft.</w:t>
      </w:r>
    </w:p>
    <w:p w14:paraId="76FC6625" w14:textId="77777777" w:rsidR="00CE4819" w:rsidRDefault="00CE4819">
      <w:pPr>
        <w:widowControl w:val="0"/>
        <w:pBdr>
          <w:top w:val="nil"/>
          <w:left w:val="nil"/>
          <w:bottom w:val="nil"/>
          <w:right w:val="nil"/>
          <w:between w:val="nil"/>
        </w:pBdr>
        <w:spacing w:line="240" w:lineRule="auto"/>
        <w:rPr>
          <w:color w:val="000000"/>
        </w:rPr>
      </w:pPr>
    </w:p>
    <w:p w14:paraId="76FC6626" w14:textId="77777777" w:rsidR="00CE4819" w:rsidRDefault="00000000">
      <w:pPr>
        <w:widowControl w:val="0"/>
        <w:pBdr>
          <w:top w:val="nil"/>
          <w:left w:val="nil"/>
          <w:bottom w:val="nil"/>
          <w:right w:val="nil"/>
          <w:between w:val="nil"/>
        </w:pBdr>
        <w:spacing w:line="240" w:lineRule="auto"/>
        <w:rPr>
          <w:color w:val="000000"/>
        </w:rPr>
      </w:pPr>
      <w:r>
        <w:rPr>
          <w:color w:val="000000"/>
        </w:rPr>
        <w:t>I have a few key concerns about the approach taken here that prevents me form accepting for peer-review.</w:t>
      </w:r>
    </w:p>
    <w:p w14:paraId="76FC6627" w14:textId="77777777" w:rsidR="00CE4819" w:rsidRDefault="00CE4819">
      <w:pPr>
        <w:widowControl w:val="0"/>
        <w:pBdr>
          <w:top w:val="nil"/>
          <w:left w:val="nil"/>
          <w:bottom w:val="nil"/>
          <w:right w:val="nil"/>
          <w:between w:val="nil"/>
        </w:pBdr>
        <w:spacing w:line="240" w:lineRule="auto"/>
        <w:rPr>
          <w:color w:val="000000"/>
        </w:rPr>
      </w:pPr>
    </w:p>
    <w:p w14:paraId="76FC6628" w14:textId="77777777" w:rsidR="00CE4819" w:rsidRDefault="00000000">
      <w:pPr>
        <w:widowControl w:val="0"/>
        <w:pBdr>
          <w:top w:val="nil"/>
          <w:left w:val="nil"/>
          <w:bottom w:val="nil"/>
          <w:right w:val="nil"/>
          <w:between w:val="nil"/>
        </w:pBdr>
        <w:spacing w:line="240" w:lineRule="auto"/>
        <w:rPr>
          <w:color w:val="000000"/>
        </w:rPr>
      </w:pPr>
      <w:r>
        <w:rPr>
          <w:color w:val="000000"/>
        </w:rPr>
        <w:t>Namely, I do not believe that it is reasonable to combine changes in volume and changes in water surface elevation, even after normalizing into relative percent differences. They represent different fundamental measures.  Additionally, a percent change in water surface elevation does not make sense to me.  Why would you want to minimize water level changes at high elevations and maximize changes in near sea-level waterbodies?</w:t>
      </w:r>
    </w:p>
    <w:p w14:paraId="76FC6629" w14:textId="77777777" w:rsidR="00CE4819" w:rsidRDefault="00CE4819">
      <w:pPr>
        <w:widowControl w:val="0"/>
        <w:pBdr>
          <w:top w:val="nil"/>
          <w:left w:val="nil"/>
          <w:bottom w:val="nil"/>
          <w:right w:val="nil"/>
          <w:between w:val="nil"/>
        </w:pBdr>
        <w:spacing w:line="240" w:lineRule="auto"/>
        <w:rPr>
          <w:color w:val="000000"/>
        </w:rPr>
      </w:pPr>
    </w:p>
    <w:p w14:paraId="76FC662A" w14:textId="77777777" w:rsidR="00CE4819" w:rsidRDefault="00000000">
      <w:pPr>
        <w:widowControl w:val="0"/>
        <w:pBdr>
          <w:top w:val="nil"/>
          <w:left w:val="nil"/>
          <w:bottom w:val="nil"/>
          <w:right w:val="nil"/>
          <w:between w:val="nil"/>
        </w:pBdr>
        <w:spacing w:line="240" w:lineRule="auto"/>
        <w:rPr>
          <w:color w:val="000000"/>
        </w:rPr>
      </w:pPr>
      <w:r>
        <w:rPr>
          <w:color w:val="000000"/>
        </w:rPr>
        <w:t>I suggest that you re-tool the analysis to focus on the GloLakes dataset for magnitude.  If you want to include the GREALM data, I suggest you focus on the sign of the difference from the long-term mean.</w:t>
      </w:r>
    </w:p>
    <w:p w14:paraId="76FC662B" w14:textId="77777777" w:rsidR="00CE4819" w:rsidRDefault="00CE4819">
      <w:pPr>
        <w:widowControl w:val="0"/>
        <w:pBdr>
          <w:top w:val="nil"/>
          <w:left w:val="nil"/>
          <w:bottom w:val="nil"/>
          <w:right w:val="nil"/>
          <w:between w:val="nil"/>
        </w:pBdr>
        <w:spacing w:line="240" w:lineRule="auto"/>
        <w:rPr>
          <w:color w:val="000000"/>
        </w:rPr>
      </w:pPr>
    </w:p>
    <w:p w14:paraId="76FC662C" w14:textId="77777777" w:rsidR="00CE4819" w:rsidRDefault="00000000">
      <w:pPr>
        <w:widowControl w:val="0"/>
        <w:pBdr>
          <w:top w:val="nil"/>
          <w:left w:val="nil"/>
          <w:bottom w:val="nil"/>
          <w:right w:val="nil"/>
          <w:between w:val="nil"/>
        </w:pBdr>
        <w:spacing w:line="240" w:lineRule="auto"/>
        <w:rPr>
          <w:color w:val="000000"/>
        </w:rPr>
      </w:pPr>
      <w:r>
        <w:rPr>
          <w:color w:val="000000"/>
        </w:rPr>
        <w:t>Numerous other comments are included below for you to consider in the revision process.</w:t>
      </w:r>
    </w:p>
    <w:p w14:paraId="76FC662D" w14:textId="77777777" w:rsidR="00CE4819" w:rsidRDefault="00CE4819">
      <w:pPr>
        <w:widowControl w:val="0"/>
        <w:pBdr>
          <w:top w:val="nil"/>
          <w:left w:val="nil"/>
          <w:bottom w:val="nil"/>
          <w:right w:val="nil"/>
          <w:between w:val="nil"/>
        </w:pBdr>
        <w:spacing w:line="240" w:lineRule="auto"/>
        <w:rPr>
          <w:color w:val="000000"/>
        </w:rPr>
      </w:pPr>
    </w:p>
    <w:p w14:paraId="76FC662E" w14:textId="77777777" w:rsidR="00CE4819" w:rsidRDefault="00000000">
      <w:pPr>
        <w:widowControl w:val="0"/>
        <w:pBdr>
          <w:top w:val="nil"/>
          <w:left w:val="nil"/>
          <w:bottom w:val="nil"/>
          <w:right w:val="nil"/>
          <w:between w:val="nil"/>
        </w:pBdr>
        <w:spacing w:line="240" w:lineRule="auto"/>
        <w:rPr>
          <w:color w:val="000000"/>
        </w:rPr>
      </w:pPr>
      <w:r>
        <w:rPr>
          <w:color w:val="000000"/>
        </w:rPr>
        <w:t>Thanks again for your work here, please reach out if you have any questions or want to discuss, and good luck with the revisions!</w:t>
      </w:r>
    </w:p>
    <w:p w14:paraId="76FC662F" w14:textId="77777777" w:rsidR="00CE4819" w:rsidRDefault="00000000">
      <w:pPr>
        <w:widowControl w:val="0"/>
        <w:pBdr>
          <w:top w:val="nil"/>
          <w:left w:val="nil"/>
          <w:bottom w:val="nil"/>
          <w:right w:val="nil"/>
          <w:between w:val="nil"/>
        </w:pBdr>
        <w:spacing w:line="240" w:lineRule="auto"/>
        <w:rPr>
          <w:color w:val="000000"/>
        </w:rPr>
      </w:pPr>
      <w:r>
        <w:rPr>
          <w:color w:val="000000"/>
        </w:rPr>
        <w:t>-Tyler</w:t>
      </w:r>
    </w:p>
  </w:comment>
  <w:comment w:id="1" w:author="Harlan, Merritt E" w:date="2025-03-14T16:02:00Z" w:initials="MH">
    <w:p w14:paraId="455BD63E" w14:textId="77777777" w:rsidR="008007DA" w:rsidRDefault="00026A17" w:rsidP="008007DA">
      <w:pPr>
        <w:pStyle w:val="CommentText"/>
      </w:pPr>
      <w:r>
        <w:rPr>
          <w:rStyle w:val="CommentReference"/>
        </w:rPr>
        <w:annotationRef/>
      </w:r>
      <w:r w:rsidR="008007DA">
        <w:t>Hi Tyler-- thank you for the detailed comments and for improving our analysis. We’ve adapted the paper to focus the analysis and figures on GloLakes, and avoid reporting any % anomalies for GREALM, as they don’t hold any sort of realistic physical meaning.</w:t>
      </w:r>
    </w:p>
  </w:comment>
  <w:comment w:id="5" w:author="King, Tyler V" w:date="2025-03-10T17:19:00Z" w:initials="">
    <w:p w14:paraId="76FC6630" w14:textId="249A4EED" w:rsidR="00CE4819" w:rsidRDefault="00000000">
      <w:pPr>
        <w:widowControl w:val="0"/>
        <w:pBdr>
          <w:top w:val="nil"/>
          <w:left w:val="nil"/>
          <w:bottom w:val="nil"/>
          <w:right w:val="nil"/>
          <w:between w:val="nil"/>
        </w:pBdr>
        <w:spacing w:line="240" w:lineRule="auto"/>
        <w:rPr>
          <w:color w:val="000000"/>
        </w:rPr>
      </w:pPr>
      <w:r>
        <w:rPr>
          <w:color w:val="000000"/>
        </w:rPr>
        <w:t>Is this variability comparable to other years?  If so, suggest that this may not actually be “substantial”.</w:t>
      </w:r>
    </w:p>
  </w:comment>
  <w:comment w:id="16" w:author="King, Tyler V" w:date="2025-03-10T17:09:00Z" w:initials="">
    <w:p w14:paraId="76FC6631" w14:textId="77777777" w:rsidR="00CE4819" w:rsidRDefault="00000000">
      <w:pPr>
        <w:widowControl w:val="0"/>
        <w:pBdr>
          <w:top w:val="nil"/>
          <w:left w:val="nil"/>
          <w:bottom w:val="nil"/>
          <w:right w:val="nil"/>
          <w:between w:val="nil"/>
        </w:pBdr>
        <w:spacing w:line="240" w:lineRule="auto"/>
        <w:rPr>
          <w:color w:val="000000"/>
        </w:rPr>
      </w:pPr>
      <w:r>
        <w:rPr>
          <w:color w:val="000000"/>
        </w:rPr>
        <w:t>Suggest deleting.</w:t>
      </w:r>
    </w:p>
  </w:comment>
  <w:comment w:id="10" w:author="King, Tyler V" w:date="2025-03-10T17:21:00Z" w:initials="">
    <w:p w14:paraId="76FC6632" w14:textId="77777777" w:rsidR="00CE4819" w:rsidRDefault="00000000">
      <w:pPr>
        <w:widowControl w:val="0"/>
        <w:pBdr>
          <w:top w:val="nil"/>
          <w:left w:val="nil"/>
          <w:bottom w:val="nil"/>
          <w:right w:val="nil"/>
          <w:between w:val="nil"/>
        </w:pBdr>
        <w:spacing w:line="240" w:lineRule="auto"/>
        <w:rPr>
          <w:color w:val="000000"/>
        </w:rPr>
      </w:pPr>
      <w:r>
        <w:rPr>
          <w:color w:val="000000"/>
        </w:rPr>
        <w:t>Awkward sentence, suggest revising to state the baseline period at the beginning, then the median change, then the dataset.</w:t>
      </w:r>
    </w:p>
  </w:comment>
  <w:comment w:id="29" w:author="King, Tyler V" w:date="2025-03-10T18:05:00Z" w:initials="">
    <w:p w14:paraId="76FC6633" w14:textId="77777777" w:rsidR="00CE4819" w:rsidRDefault="00000000">
      <w:pPr>
        <w:widowControl w:val="0"/>
        <w:pBdr>
          <w:top w:val="nil"/>
          <w:left w:val="nil"/>
          <w:bottom w:val="nil"/>
          <w:right w:val="nil"/>
          <w:between w:val="nil"/>
        </w:pBdr>
        <w:spacing w:line="240" w:lineRule="auto"/>
        <w:rPr>
          <w:color w:val="000000"/>
        </w:rPr>
      </w:pPr>
      <w:r>
        <w:rPr>
          <w:color w:val="000000"/>
        </w:rPr>
        <w:t>Reporting percent change in elevation will bias the summary statistics towards sea level waterbodies.  For example, a 0.1 m anomaly divided by the waterbody elevation of 0 m above sea level will approach infinity… suggest reporting this not as a percent but as a magnitude.  Sorry to say that means you cannot “merge” the results with the LWS dataset other than by sign of change.</w:t>
      </w:r>
    </w:p>
  </w:comment>
  <w:comment w:id="33" w:author="King, Tyler V" w:date="2025-03-10T18:06:00Z" w:initials="">
    <w:p w14:paraId="76FC6634" w14:textId="77777777" w:rsidR="00CE4819" w:rsidRDefault="00000000">
      <w:pPr>
        <w:widowControl w:val="0"/>
        <w:pBdr>
          <w:top w:val="nil"/>
          <w:left w:val="nil"/>
          <w:bottom w:val="nil"/>
          <w:right w:val="nil"/>
          <w:between w:val="nil"/>
        </w:pBdr>
        <w:spacing w:line="240" w:lineRule="auto"/>
        <w:rPr>
          <w:color w:val="000000"/>
        </w:rPr>
      </w:pPr>
      <w:r>
        <w:rPr>
          <w:color w:val="000000"/>
        </w:rPr>
        <w:t>A net cumulative increase does not make physical sense… suggest reporting a range of changes instead.</w:t>
      </w:r>
    </w:p>
  </w:comment>
  <w:comment w:id="35" w:author="King, Tyler V" w:date="2025-03-10T17:22:00Z" w:initials="">
    <w:p w14:paraId="76FC6635" w14:textId="77777777" w:rsidR="00CE4819" w:rsidRDefault="00000000">
      <w:pPr>
        <w:widowControl w:val="0"/>
        <w:pBdr>
          <w:top w:val="nil"/>
          <w:left w:val="nil"/>
          <w:bottom w:val="nil"/>
          <w:right w:val="nil"/>
          <w:between w:val="nil"/>
        </w:pBdr>
        <w:spacing w:line="240" w:lineRule="auto"/>
        <w:rPr>
          <w:color w:val="000000"/>
        </w:rPr>
      </w:pPr>
      <w:r>
        <w:rPr>
          <w:color w:val="000000"/>
        </w:rPr>
        <w:t>Suggest replacing with “obscure” if you  want to stick with present tense.</w:t>
      </w:r>
    </w:p>
  </w:comment>
  <w:comment w:id="39" w:author="King, Tyler V" w:date="2025-03-10T17:24:00Z" w:initials="">
    <w:p w14:paraId="76FC6636" w14:textId="77777777" w:rsidR="00CE4819" w:rsidRDefault="00000000">
      <w:pPr>
        <w:widowControl w:val="0"/>
        <w:pBdr>
          <w:top w:val="nil"/>
          <w:left w:val="nil"/>
          <w:bottom w:val="nil"/>
          <w:right w:val="nil"/>
          <w:between w:val="nil"/>
        </w:pBdr>
        <w:spacing w:line="240" w:lineRule="auto"/>
        <w:rPr>
          <w:color w:val="000000"/>
        </w:rPr>
      </w:pPr>
      <w:r>
        <w:rPr>
          <w:color w:val="000000"/>
        </w:rPr>
        <w:t>Please replace with a different description as availability is not assessed here.  Suggest using plain term like “volume”, “surface area”, or “resources”.</w:t>
      </w:r>
    </w:p>
  </w:comment>
  <w:comment w:id="40" w:author="King, Tyler V" w:date="2025-03-10T17:26:00Z" w:initials="">
    <w:p w14:paraId="76FC6637" w14:textId="77777777" w:rsidR="00CE4819" w:rsidRDefault="00000000">
      <w:pPr>
        <w:widowControl w:val="0"/>
        <w:pBdr>
          <w:top w:val="nil"/>
          <w:left w:val="nil"/>
          <w:bottom w:val="nil"/>
          <w:right w:val="nil"/>
          <w:between w:val="nil"/>
        </w:pBdr>
        <w:spacing w:line="240" w:lineRule="auto"/>
        <w:rPr>
          <w:color w:val="000000"/>
        </w:rPr>
      </w:pPr>
      <w:r>
        <w:rPr>
          <w:color w:val="000000"/>
        </w:rPr>
        <w:t>How can this sum to 100% if you later say that they only 81% of the lakes have the same sign between datasets?  Please clarify.</w:t>
      </w:r>
    </w:p>
  </w:comment>
  <w:comment w:id="41" w:author="Merritt Harlan" w:date="2025-03-11T21:41:00Z" w:initials="">
    <w:p w14:paraId="76FC6638" w14:textId="77777777" w:rsidR="00CE4819" w:rsidRDefault="00000000">
      <w:pPr>
        <w:widowControl w:val="0"/>
        <w:pBdr>
          <w:top w:val="nil"/>
          <w:left w:val="nil"/>
          <w:bottom w:val="nil"/>
          <w:right w:val="nil"/>
          <w:between w:val="nil"/>
        </w:pBdr>
        <w:spacing w:line="240" w:lineRule="auto"/>
        <w:rPr>
          <w:color w:val="000000"/>
        </w:rPr>
      </w:pPr>
      <w:r>
        <w:rPr>
          <w:color w:val="000000"/>
        </w:rPr>
        <w:t>this sums to 100%, because if a lake is present in both GloLakes and GREALM, then we only report statistics in GREALM (and no lake had an anomaly of exactly 0)</w:t>
      </w:r>
    </w:p>
  </w:comment>
  <w:comment w:id="42" w:author="King, Tyler V" w:date="2025-03-10T17:28:00Z" w:initials="">
    <w:p w14:paraId="76FC6639" w14:textId="77777777" w:rsidR="00CE4819" w:rsidRDefault="00000000">
      <w:pPr>
        <w:widowControl w:val="0"/>
        <w:pBdr>
          <w:top w:val="nil"/>
          <w:left w:val="nil"/>
          <w:bottom w:val="nil"/>
          <w:right w:val="nil"/>
          <w:between w:val="nil"/>
        </w:pBdr>
        <w:spacing w:line="240" w:lineRule="auto"/>
        <w:rPr>
          <w:color w:val="000000"/>
        </w:rPr>
      </w:pPr>
      <w:r>
        <w:rPr>
          <w:color w:val="000000"/>
        </w:rPr>
        <w:t>This reads like the decreases were in at least one dataset, how about the increases?  Were the increases in at least one dataset too?  Suggest re-writing sentence to make more clear.</w:t>
      </w:r>
    </w:p>
  </w:comment>
  <w:comment w:id="44" w:author="King, Tyler V" w:date="2025-03-10T17:25:00Z" w:initials="">
    <w:p w14:paraId="76FC663A" w14:textId="77777777" w:rsidR="00CE4819" w:rsidRDefault="00000000">
      <w:pPr>
        <w:widowControl w:val="0"/>
        <w:pBdr>
          <w:top w:val="nil"/>
          <w:left w:val="nil"/>
          <w:bottom w:val="nil"/>
          <w:right w:val="nil"/>
          <w:between w:val="nil"/>
        </w:pBdr>
        <w:spacing w:line="240" w:lineRule="auto"/>
        <w:rPr>
          <w:color w:val="000000"/>
        </w:rPr>
      </w:pPr>
      <w:r>
        <w:rPr>
          <w:color w:val="000000"/>
        </w:rPr>
        <w:t>Please specify the statistical test performed.</w:t>
      </w:r>
    </w:p>
  </w:comment>
  <w:comment w:id="55" w:author="King, Tyler V" w:date="2025-03-10T17:28:00Z" w:initials="">
    <w:p w14:paraId="76FC663B" w14:textId="77777777" w:rsidR="00CE4819" w:rsidRDefault="00000000">
      <w:pPr>
        <w:widowControl w:val="0"/>
        <w:pBdr>
          <w:top w:val="nil"/>
          <w:left w:val="nil"/>
          <w:bottom w:val="nil"/>
          <w:right w:val="nil"/>
          <w:between w:val="nil"/>
        </w:pBdr>
        <w:spacing w:line="240" w:lineRule="auto"/>
        <w:rPr>
          <w:color w:val="000000"/>
        </w:rPr>
      </w:pPr>
      <w:r>
        <w:rPr>
          <w:color w:val="000000"/>
        </w:rPr>
        <w:t>Higher compared to what?  Please revise.</w:t>
      </w:r>
    </w:p>
  </w:comment>
  <w:comment w:id="65" w:author="King, Tyler V" w:date="2025-03-10T18:07:00Z" w:initials="">
    <w:p w14:paraId="76FC663C" w14:textId="77777777" w:rsidR="00CE4819" w:rsidRDefault="00000000">
      <w:pPr>
        <w:widowControl w:val="0"/>
        <w:pBdr>
          <w:top w:val="nil"/>
          <w:left w:val="nil"/>
          <w:bottom w:val="nil"/>
          <w:right w:val="nil"/>
          <w:between w:val="nil"/>
        </w:pBdr>
        <w:spacing w:line="240" w:lineRule="auto"/>
        <w:rPr>
          <w:color w:val="000000"/>
        </w:rPr>
      </w:pPr>
      <w:r>
        <w:rPr>
          <w:color w:val="000000"/>
        </w:rPr>
        <w:t>Additional analyses and methods are needed if you want to use this as one of the summary bullet points.</w:t>
      </w:r>
    </w:p>
  </w:comment>
  <w:comment w:id="66" w:author="King, Tyler V" w:date="2025-03-10T17:30:00Z" w:initials="">
    <w:p w14:paraId="76FC663D" w14:textId="77777777" w:rsidR="00CE4819" w:rsidRDefault="00000000">
      <w:pPr>
        <w:widowControl w:val="0"/>
        <w:pBdr>
          <w:top w:val="nil"/>
          <w:left w:val="nil"/>
          <w:bottom w:val="nil"/>
          <w:right w:val="nil"/>
          <w:between w:val="nil"/>
        </w:pBdr>
        <w:spacing w:line="240" w:lineRule="auto"/>
        <w:rPr>
          <w:color w:val="000000"/>
        </w:rPr>
      </w:pPr>
      <w:r>
        <w:rPr>
          <w:color w:val="000000"/>
        </w:rPr>
        <w:t>Suggest scaling y-axis by log_10, otherwise it appears to make the point that size is not an important factor in anomaly magnitude.</w:t>
      </w:r>
    </w:p>
  </w:comment>
  <w:comment w:id="68" w:author="King, Tyler V" w:date="2025-03-10T17:32:00Z" w:initials="">
    <w:p w14:paraId="76FC663E" w14:textId="77777777" w:rsidR="00CE4819" w:rsidRDefault="00000000">
      <w:pPr>
        <w:widowControl w:val="0"/>
        <w:pBdr>
          <w:top w:val="nil"/>
          <w:left w:val="nil"/>
          <w:bottom w:val="nil"/>
          <w:right w:val="nil"/>
          <w:between w:val="nil"/>
        </w:pBdr>
        <w:spacing w:line="240" w:lineRule="auto"/>
        <w:rPr>
          <w:color w:val="000000"/>
        </w:rPr>
      </w:pPr>
      <w:r>
        <w:rPr>
          <w:color w:val="000000"/>
        </w:rPr>
        <w:t>Conclusions must be supported by analyses and results.  Because this piece is so short, you don’t have space to demonstrate that this is true, therefore I suggest you reframe to say that these results “may reflect” potential corollaries.</w:t>
      </w:r>
    </w:p>
  </w:comment>
  <w:comment w:id="75" w:author="King, Tyler V" w:date="2025-03-10T17:34:00Z" w:initials="">
    <w:p w14:paraId="76FC663F" w14:textId="77777777" w:rsidR="00CE4819" w:rsidRDefault="00000000">
      <w:pPr>
        <w:widowControl w:val="0"/>
        <w:pBdr>
          <w:top w:val="nil"/>
          <w:left w:val="nil"/>
          <w:bottom w:val="nil"/>
          <w:right w:val="nil"/>
          <w:between w:val="nil"/>
        </w:pBdr>
        <w:spacing w:line="240" w:lineRule="auto"/>
        <w:rPr>
          <w:color w:val="000000"/>
        </w:rPr>
      </w:pPr>
      <w:r>
        <w:rPr>
          <w:color w:val="000000"/>
        </w:rPr>
        <w:t>How is this defined?  Suggest toning down the language to make sure all statements are supported by analysis.</w:t>
      </w:r>
    </w:p>
  </w:comment>
  <w:comment w:id="87" w:author="King, Tyler V" w:date="2025-03-10T17:02:00Z" w:initials="">
    <w:p w14:paraId="76FC6640" w14:textId="77777777" w:rsidR="00CE4819" w:rsidRDefault="00000000">
      <w:pPr>
        <w:widowControl w:val="0"/>
        <w:pBdr>
          <w:top w:val="nil"/>
          <w:left w:val="nil"/>
          <w:bottom w:val="nil"/>
          <w:right w:val="nil"/>
          <w:between w:val="nil"/>
        </w:pBdr>
        <w:spacing w:line="240" w:lineRule="auto"/>
        <w:rPr>
          <w:color w:val="000000"/>
        </w:rPr>
      </w:pPr>
      <w:r>
        <w:rPr>
          <w:color w:val="000000"/>
        </w:rPr>
        <w:t>Hmmmm, I would not expect LWS and LWL anomalies to be highly correlated as lake morphology is not the same for all lakes.  A lake with near-vertical sides will have a different LWS ~ LWL relationship than a lake with a low-angle littoral zone.</w:t>
      </w:r>
      <w:r>
        <w:rPr>
          <w:color w:val="000000"/>
        </w:rPr>
        <w:br/>
      </w:r>
      <w:r>
        <w:rPr>
          <w:color w:val="000000"/>
        </w:rPr>
        <w:br/>
        <w:t>I suggest you re-compute the correlation between LWS and LWL by waterbody for all years that have data and to then report the mean correlation coefficient across all waterbodies.  That should be more robust against variation in near-shore bathymetry that controls the area~volume relationship.</w:t>
      </w:r>
    </w:p>
  </w:comment>
  <w:comment w:id="94" w:author="King, Tyler V" w:date="2025-03-10T17:42:00Z" w:initials="">
    <w:p w14:paraId="76FC6641" w14:textId="77777777" w:rsidR="00CE4819" w:rsidRDefault="00000000">
      <w:pPr>
        <w:widowControl w:val="0"/>
        <w:pBdr>
          <w:top w:val="nil"/>
          <w:left w:val="nil"/>
          <w:bottom w:val="nil"/>
          <w:right w:val="nil"/>
          <w:between w:val="nil"/>
        </w:pBdr>
        <w:spacing w:line="240" w:lineRule="auto"/>
        <w:rPr>
          <w:color w:val="000000"/>
        </w:rPr>
      </w:pPr>
      <w:r>
        <w:rPr>
          <w:color w:val="000000"/>
        </w:rPr>
        <w:t>It is not clear what “these overlapping lakes” refers to.  Please be specific.  Are you talking about lakes that have both GloLakes and GREALM data?  Are you talking about lakes where the sign of the anomaly is consistent across datasets?</w:t>
      </w:r>
    </w:p>
  </w:comment>
  <w:comment w:id="98" w:author="King, Tyler V" w:date="2025-03-10T17:48:00Z" w:initials="">
    <w:p w14:paraId="76FC6642" w14:textId="77777777" w:rsidR="00CE4819" w:rsidRDefault="00000000">
      <w:pPr>
        <w:widowControl w:val="0"/>
        <w:pBdr>
          <w:top w:val="nil"/>
          <w:left w:val="nil"/>
          <w:bottom w:val="nil"/>
          <w:right w:val="nil"/>
          <w:between w:val="nil"/>
        </w:pBdr>
        <w:spacing w:line="240" w:lineRule="auto"/>
        <w:rPr>
          <w:color w:val="000000"/>
        </w:rPr>
      </w:pPr>
      <w:r>
        <w:rPr>
          <w:color w:val="000000"/>
        </w:rPr>
        <w:t>Suggest tying this into the earlier point about spatial coverage by moving earlier or say explicitly that this would increase spatial coverage.</w:t>
      </w:r>
    </w:p>
  </w:comment>
  <w:comment w:id="102" w:author="King, Tyler V" w:date="2025-03-10T17:11:00Z" w:initials="">
    <w:p w14:paraId="76FC6643" w14:textId="77777777" w:rsidR="00CE4819" w:rsidRDefault="00000000">
      <w:pPr>
        <w:widowControl w:val="0"/>
        <w:pBdr>
          <w:top w:val="nil"/>
          <w:left w:val="nil"/>
          <w:bottom w:val="nil"/>
          <w:right w:val="nil"/>
          <w:between w:val="nil"/>
        </w:pBdr>
        <w:spacing w:line="240" w:lineRule="auto"/>
        <w:rPr>
          <w:color w:val="000000"/>
        </w:rPr>
      </w:pPr>
      <w:r>
        <w:rPr>
          <w:color w:val="000000"/>
        </w:rPr>
        <w:t>Please describe what the ribbons represent.</w:t>
      </w:r>
    </w:p>
  </w:comment>
  <w:comment w:id="109" w:author="King, Tyler V" w:date="2025-03-10T17:12:00Z" w:initials="">
    <w:p w14:paraId="76FC6644" w14:textId="77777777" w:rsidR="00CE4819" w:rsidRDefault="00000000">
      <w:pPr>
        <w:widowControl w:val="0"/>
        <w:pBdr>
          <w:top w:val="nil"/>
          <w:left w:val="nil"/>
          <w:bottom w:val="nil"/>
          <w:right w:val="nil"/>
          <w:between w:val="nil"/>
        </w:pBdr>
        <w:spacing w:line="240" w:lineRule="auto"/>
        <w:rPr>
          <w:color w:val="000000"/>
        </w:rPr>
      </w:pPr>
      <w:r>
        <w:rPr>
          <w:color w:val="000000"/>
        </w:rPr>
        <w:t>It is not clear what this means… perhaps you mean to say “anomalies for 2024 relative to 1993-2020”?  Please clarify.</w:t>
      </w:r>
    </w:p>
  </w:comment>
  <w:comment w:id="110" w:author="King, Tyler V" w:date="2025-03-10T17:13:00Z" w:initials="">
    <w:p w14:paraId="76FC6645" w14:textId="77777777" w:rsidR="00CE4819" w:rsidRDefault="00000000">
      <w:pPr>
        <w:widowControl w:val="0"/>
        <w:pBdr>
          <w:top w:val="nil"/>
          <w:left w:val="nil"/>
          <w:bottom w:val="nil"/>
          <w:right w:val="nil"/>
          <w:between w:val="nil"/>
        </w:pBdr>
        <w:spacing w:line="240" w:lineRule="auto"/>
        <w:rPr>
          <w:color w:val="000000"/>
        </w:rPr>
      </w:pPr>
      <w:r>
        <w:rPr>
          <w:color w:val="000000"/>
        </w:rPr>
        <w:t>I don’t think you want a semi colon here, please review to see if you agree that this should be a stand alone sentence and revise.</w:t>
      </w:r>
    </w:p>
  </w:comment>
  <w:comment w:id="123" w:author="King, Tyler V" w:date="2025-03-10T17:15:00Z" w:initials="">
    <w:p w14:paraId="76FC6646" w14:textId="77777777" w:rsidR="00CE4819" w:rsidRDefault="00000000">
      <w:pPr>
        <w:widowControl w:val="0"/>
        <w:pBdr>
          <w:top w:val="nil"/>
          <w:left w:val="nil"/>
          <w:bottom w:val="nil"/>
          <w:right w:val="nil"/>
          <w:between w:val="nil"/>
        </w:pBdr>
        <w:spacing w:line="240" w:lineRule="auto"/>
        <w:rPr>
          <w:color w:val="000000"/>
        </w:rPr>
      </w:pPr>
      <w:r>
        <w:rPr>
          <w:color w:val="000000"/>
        </w:rPr>
        <w:t>Why does the GREALM data extend beyond (to the right of) the GloLakes dataset? Please review and revise.</w:t>
      </w:r>
    </w:p>
  </w:comment>
  <w:comment w:id="130" w:author="King, Tyler V" w:date="2025-03-10T17:57:00Z" w:initials="">
    <w:p w14:paraId="76FC6647" w14:textId="77777777" w:rsidR="00CE4819" w:rsidRDefault="00000000">
      <w:pPr>
        <w:widowControl w:val="0"/>
        <w:pBdr>
          <w:top w:val="nil"/>
          <w:left w:val="nil"/>
          <w:bottom w:val="nil"/>
          <w:right w:val="nil"/>
          <w:between w:val="nil"/>
        </w:pBdr>
        <w:spacing w:line="240" w:lineRule="auto"/>
        <w:rPr>
          <w:color w:val="000000"/>
        </w:rPr>
      </w:pPr>
      <w:r>
        <w:rPr>
          <w:color w:val="000000"/>
        </w:rPr>
        <w:t>I do not think that it is appropriate to combine volume and water surface elevation anomaly data as if they are the same thing.  You see that very clearly in Figure 1a.  I suggest at a minimum breaking the plot out by data source (two sides of a violin plot?)</w:t>
      </w:r>
    </w:p>
  </w:comment>
  <w:comment w:id="134" w:author="King, Tyler V" w:date="2025-03-10T17:55:00Z" w:initials="">
    <w:p w14:paraId="76FC6648" w14:textId="77777777" w:rsidR="00CE4819" w:rsidRDefault="00000000">
      <w:pPr>
        <w:widowControl w:val="0"/>
        <w:pBdr>
          <w:top w:val="nil"/>
          <w:left w:val="nil"/>
          <w:bottom w:val="nil"/>
          <w:right w:val="nil"/>
          <w:between w:val="nil"/>
        </w:pBdr>
        <w:spacing w:line="240" w:lineRule="auto"/>
        <w:rPr>
          <w:color w:val="000000"/>
        </w:rPr>
      </w:pPr>
      <w:r>
        <w:rPr>
          <w:color w:val="000000"/>
        </w:rPr>
        <w:t>Combining storage and level data in one plot does not make sense to me, even if it is expressed a percent difference from a long term mean.  For example, the level anomalies will be a factor of elevation (1 m anomaly at sea level &gt;&gt; 1 m anomaly at 1000 m above sea level), where area is not affected by elevation.  Please revise to report one data-type per map or to limit the color scale to show the sign of the change.</w:t>
      </w:r>
    </w:p>
  </w:comment>
  <w:comment w:id="142" w:author="King, Tyler V" w:date="2025-03-10T17:18:00Z" w:initials="">
    <w:p w14:paraId="76FC6649" w14:textId="77777777" w:rsidR="00CE4819" w:rsidRDefault="00000000">
      <w:pPr>
        <w:widowControl w:val="0"/>
        <w:pBdr>
          <w:top w:val="nil"/>
          <w:left w:val="nil"/>
          <w:bottom w:val="nil"/>
          <w:right w:val="nil"/>
          <w:between w:val="nil"/>
        </w:pBdr>
        <w:spacing w:line="240" w:lineRule="auto"/>
        <w:rPr>
          <w:color w:val="000000"/>
        </w:rPr>
      </w:pPr>
      <w:r>
        <w:rPr>
          <w:color w:val="000000"/>
        </w:rPr>
        <w:t>I think it would be more accurate to say that they were “higher than” rather than “increased compared to”.  Suggest revising to “… lakes were 1.6 % higher than a baseline averaged period”</w:t>
      </w:r>
    </w:p>
  </w:comment>
  <w:comment w:id="145" w:author="King, Tyler V" w:date="2025-03-10T17:08:00Z" w:initials="">
    <w:p w14:paraId="76FC664A" w14:textId="77777777" w:rsidR="00CE4819" w:rsidRDefault="00000000">
      <w:pPr>
        <w:widowControl w:val="0"/>
        <w:pBdr>
          <w:top w:val="nil"/>
          <w:left w:val="nil"/>
          <w:bottom w:val="nil"/>
          <w:right w:val="nil"/>
          <w:between w:val="nil"/>
        </w:pBdr>
        <w:spacing w:line="240" w:lineRule="auto"/>
        <w:rPr>
          <w:color w:val="000000"/>
        </w:rPr>
      </w:pPr>
      <w:r>
        <w:rPr>
          <w:color w:val="000000"/>
        </w:rPr>
        <w:t>I do not see in the text how statistical significance is defined. Please clarify.</w:t>
      </w:r>
    </w:p>
  </w:comment>
  <w:comment w:id="147" w:author="King, Tyler V" w:date="2025-03-10T17:08:00Z" w:initials="">
    <w:p w14:paraId="76FC664B" w14:textId="77777777" w:rsidR="00CE4819" w:rsidRDefault="00000000">
      <w:pPr>
        <w:widowControl w:val="0"/>
        <w:pBdr>
          <w:top w:val="nil"/>
          <w:left w:val="nil"/>
          <w:bottom w:val="nil"/>
          <w:right w:val="nil"/>
          <w:between w:val="nil"/>
        </w:pBdr>
        <w:spacing w:line="240" w:lineRule="auto"/>
        <w:rPr>
          <w:color w:val="000000"/>
        </w:rPr>
      </w:pPr>
      <w:r>
        <w:rPr>
          <w:color w:val="000000"/>
        </w:rPr>
        <w:t>I don’t see where the regional variability point is made in the text, perhaps you mean that there are both increases and decreases that result in a small net change from the baseline?</w:t>
      </w:r>
    </w:p>
  </w:comment>
  <w:comment w:id="151" w:author="King, Tyler V" w:date="2025-03-10T17:07:00Z" w:initials="">
    <w:p w14:paraId="76FC664C" w14:textId="77777777" w:rsidR="00CE4819" w:rsidRDefault="00000000">
      <w:pPr>
        <w:widowControl w:val="0"/>
        <w:pBdr>
          <w:top w:val="nil"/>
          <w:left w:val="nil"/>
          <w:bottom w:val="nil"/>
          <w:right w:val="nil"/>
          <w:between w:val="nil"/>
        </w:pBdr>
        <w:spacing w:line="240" w:lineRule="auto"/>
        <w:rPr>
          <w:color w:val="000000"/>
        </w:rPr>
      </w:pPr>
      <w:r>
        <w:rPr>
          <w:color w:val="000000"/>
        </w:rPr>
        <w:t>I don’t see a correlation analysis to support this conclusion.  Please revise the text of the summary bullet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C662F" w15:done="0"/>
  <w15:commentEx w15:paraId="455BD63E" w15:paraIdParent="76FC662F" w15:done="0"/>
  <w15:commentEx w15:paraId="76FC6630" w15:done="0"/>
  <w15:commentEx w15:paraId="76FC6631" w15:done="0"/>
  <w15:commentEx w15:paraId="76FC6632" w15:done="0"/>
  <w15:commentEx w15:paraId="76FC6633" w15:done="0"/>
  <w15:commentEx w15:paraId="76FC6634" w15:done="0"/>
  <w15:commentEx w15:paraId="76FC6635" w15:done="0"/>
  <w15:commentEx w15:paraId="76FC6636" w15:done="0"/>
  <w15:commentEx w15:paraId="76FC6637" w15:done="0"/>
  <w15:commentEx w15:paraId="76FC6638" w15:done="0"/>
  <w15:commentEx w15:paraId="76FC6639" w15:done="0"/>
  <w15:commentEx w15:paraId="76FC663A" w15:done="0"/>
  <w15:commentEx w15:paraId="76FC663B" w15:done="0"/>
  <w15:commentEx w15:paraId="76FC663C" w15:done="0"/>
  <w15:commentEx w15:paraId="76FC663D" w15:done="0"/>
  <w15:commentEx w15:paraId="76FC663E" w15:done="0"/>
  <w15:commentEx w15:paraId="76FC663F" w15:done="0"/>
  <w15:commentEx w15:paraId="76FC6640" w15:done="0"/>
  <w15:commentEx w15:paraId="76FC6641" w15:done="0"/>
  <w15:commentEx w15:paraId="76FC6642" w15:done="0"/>
  <w15:commentEx w15:paraId="76FC6643" w15:done="0"/>
  <w15:commentEx w15:paraId="76FC6644" w15:done="0"/>
  <w15:commentEx w15:paraId="76FC6645" w15:done="0"/>
  <w15:commentEx w15:paraId="76FC6646" w15:done="0"/>
  <w15:commentEx w15:paraId="76FC6647" w15:done="0"/>
  <w15:commentEx w15:paraId="76FC6648" w15:done="0"/>
  <w15:commentEx w15:paraId="76FC6649" w15:done="0"/>
  <w15:commentEx w15:paraId="76FC664A" w15:done="0"/>
  <w15:commentEx w15:paraId="76FC664B" w15:done="0"/>
  <w15:commentEx w15:paraId="76FC6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21B30E" w16cex:dateUtc="2025-03-14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C662F" w16cid:durableId="4DD48ECD"/>
  <w16cid:commentId w16cid:paraId="455BD63E" w16cid:durableId="1821B30E"/>
  <w16cid:commentId w16cid:paraId="76FC6630" w16cid:durableId="6AB7F1F6"/>
  <w16cid:commentId w16cid:paraId="76FC6631" w16cid:durableId="3CEDE379"/>
  <w16cid:commentId w16cid:paraId="76FC6632" w16cid:durableId="747F409E"/>
  <w16cid:commentId w16cid:paraId="76FC6633" w16cid:durableId="4C216D58"/>
  <w16cid:commentId w16cid:paraId="76FC6634" w16cid:durableId="357F9326"/>
  <w16cid:commentId w16cid:paraId="76FC6635" w16cid:durableId="28EC070D"/>
  <w16cid:commentId w16cid:paraId="76FC6636" w16cid:durableId="1EE43D1B"/>
  <w16cid:commentId w16cid:paraId="76FC6637" w16cid:durableId="54BD3963"/>
  <w16cid:commentId w16cid:paraId="76FC6638" w16cid:durableId="0CD1A699"/>
  <w16cid:commentId w16cid:paraId="76FC6639" w16cid:durableId="4613EB8C"/>
  <w16cid:commentId w16cid:paraId="76FC663A" w16cid:durableId="40FF58D1"/>
  <w16cid:commentId w16cid:paraId="76FC663B" w16cid:durableId="7DBF3C0F"/>
  <w16cid:commentId w16cid:paraId="76FC663C" w16cid:durableId="0CC9B110"/>
  <w16cid:commentId w16cid:paraId="76FC663D" w16cid:durableId="74EB6978"/>
  <w16cid:commentId w16cid:paraId="76FC663E" w16cid:durableId="78D9E48C"/>
  <w16cid:commentId w16cid:paraId="76FC663F" w16cid:durableId="776A138A"/>
  <w16cid:commentId w16cid:paraId="76FC6640" w16cid:durableId="1F5557FA"/>
  <w16cid:commentId w16cid:paraId="76FC6641" w16cid:durableId="00293780"/>
  <w16cid:commentId w16cid:paraId="76FC6642" w16cid:durableId="7FFD5E8E"/>
  <w16cid:commentId w16cid:paraId="76FC6643" w16cid:durableId="44A98687"/>
  <w16cid:commentId w16cid:paraId="76FC6644" w16cid:durableId="1CE01165"/>
  <w16cid:commentId w16cid:paraId="76FC6645" w16cid:durableId="5DF9C2CC"/>
  <w16cid:commentId w16cid:paraId="76FC6646" w16cid:durableId="42EF59F8"/>
  <w16cid:commentId w16cid:paraId="76FC6647" w16cid:durableId="3D54D77E"/>
  <w16cid:commentId w16cid:paraId="76FC6648" w16cid:durableId="332F8A44"/>
  <w16cid:commentId w16cid:paraId="76FC6649" w16cid:durableId="1D026764"/>
  <w16cid:commentId w16cid:paraId="76FC664A" w16cid:durableId="6EE02CBA"/>
  <w16cid:commentId w16cid:paraId="76FC664B" w16cid:durableId="29B518AD"/>
  <w16cid:commentId w16cid:paraId="76FC664C" w16cid:durableId="042B3F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E4E90"/>
    <w:multiLevelType w:val="multilevel"/>
    <w:tmpl w:val="3E12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AB7BA1"/>
    <w:multiLevelType w:val="multilevel"/>
    <w:tmpl w:val="65168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813997">
    <w:abstractNumId w:val="0"/>
  </w:num>
  <w:num w:numId="2" w16cid:durableId="7813370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lan, Merritt E">
    <w15:presenceInfo w15:providerId="AD" w15:userId="S::mharlan@usgs.gov::3e65146a-9bb2-4757-83dd-53df48c16c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19"/>
    <w:rsid w:val="00026A17"/>
    <w:rsid w:val="0075656E"/>
    <w:rsid w:val="008007DA"/>
    <w:rsid w:val="00BF0B60"/>
    <w:rsid w:val="00CE4819"/>
    <w:rsid w:val="00E9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C65ED"/>
  <w15:docId w15:val="{B0883745-F50B-4BD3-BF96-016BF471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26A17"/>
    <w:rPr>
      <w:b/>
      <w:bCs/>
    </w:rPr>
  </w:style>
  <w:style w:type="character" w:customStyle="1" w:styleId="CommentSubjectChar">
    <w:name w:val="Comment Subject Char"/>
    <w:basedOn w:val="CommentTextChar"/>
    <w:link w:val="CommentSubject"/>
    <w:uiPriority w:val="99"/>
    <w:semiHidden/>
    <w:rsid w:val="00026A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rs14041032" TargetMode="External"/><Relationship Id="rId18" Type="http://schemas.openxmlformats.org/officeDocument/2006/relationships/hyperlink" Target="https://doi.org/10.5067/ATLAS/ATL13.006" TargetMode="External"/><Relationship Id="rId26" Type="http://schemas.openxmlformats.org/officeDocument/2006/relationships/hyperlink" Target="https://doi.org/10.1029/2023EF004387" TargetMode="External"/><Relationship Id="rId39" Type="http://schemas.openxmlformats.org/officeDocument/2006/relationships/hyperlink" Target="https://ipad.fas.usda.gov/cropexplorer/global_reservoir/" TargetMode="External"/><Relationship Id="rId3" Type="http://schemas.openxmlformats.org/officeDocument/2006/relationships/settings" Target="settings.xml"/><Relationship Id="rId21" Type="http://schemas.openxmlformats.org/officeDocument/2006/relationships/hyperlink" Target="http://onlinelibrary.wiley.com/doi/10.1890/100125/abstract" TargetMode="External"/><Relationship Id="rId34" Type="http://schemas.openxmlformats.org/officeDocument/2006/relationships/image" Target="media/image3.png"/><Relationship Id="rId42"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3390/rs14041032" TargetMode="External"/><Relationship Id="rId17" Type="http://schemas.openxmlformats.org/officeDocument/2006/relationships/hyperlink" Target="https://doi.org/10.5194/essd-16-201-2024" TargetMode="External"/><Relationship Id="rId25" Type="http://schemas.openxmlformats.org/officeDocument/2006/relationships/hyperlink" Target="https://doi.org/10.1038/s41467-022-33239-3" TargetMode="External"/><Relationship Id="rId33" Type="http://schemas.openxmlformats.org/officeDocument/2006/relationships/image" Target="media/image2.png"/><Relationship Id="rId38" Type="http://schemas.openxmlformats.org/officeDocument/2006/relationships/hyperlink" Target="https://doi.org/10.5194/essd-16-201-2024" TargetMode="External"/><Relationship Id="rId2" Type="http://schemas.openxmlformats.org/officeDocument/2006/relationships/styles" Target="styles.xml"/><Relationship Id="rId16" Type="http://schemas.openxmlformats.org/officeDocument/2006/relationships/hyperlink" Target="https://doi.org/10.5194/essd-16-201-2024" TargetMode="External"/><Relationship Id="rId20" Type="http://schemas.openxmlformats.org/officeDocument/2006/relationships/hyperlink" Target="https://doi.org/10.5194/hess-24-2593-2020" TargetMode="External"/><Relationship Id="rId29" Type="http://schemas.openxmlformats.org/officeDocument/2006/relationships/hyperlink" Target="https://doi.org/10.1016/j.scib.2024.02.023" TargetMode="External"/><Relationship Id="rId41"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978-3-642-12796-0_2" TargetMode="External"/><Relationship Id="rId24" Type="http://schemas.openxmlformats.org/officeDocument/2006/relationships/hyperlink" Target="https://doi.org/10.1038/s41467-022-33239-3"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doi.org/10.1029/2024GL109298" TargetMode="External"/><Relationship Id="rId23" Type="http://schemas.openxmlformats.org/officeDocument/2006/relationships/hyperlink" Target="https://doi.org/10.1038/ncomms13603" TargetMode="External"/><Relationship Id="rId28" Type="http://schemas.openxmlformats.org/officeDocument/2006/relationships/hyperlink" Target="https://doi.org/10.1016/j.scib.2024.02.023" TargetMode="External"/><Relationship Id="rId36" Type="http://schemas.openxmlformats.org/officeDocument/2006/relationships/image" Target="media/image5.png"/><Relationship Id="rId10" Type="http://schemas.openxmlformats.org/officeDocument/2006/relationships/hyperlink" Target="https://doi.org/10.1007/978-3-642-12796-0_2" TargetMode="External"/><Relationship Id="rId19" Type="http://schemas.openxmlformats.org/officeDocument/2006/relationships/hyperlink" Target="https://doi.org/10.5194/hess-24-2593-2020" TargetMode="External"/><Relationship Id="rId31" Type="http://schemas.openxmlformats.org/officeDocument/2006/relationships/hyperlink" Target="https://doi.org/10.1126/science.abo2812" TargetMode="External"/><Relationship Id="rId4" Type="http://schemas.openxmlformats.org/officeDocument/2006/relationships/webSettings" Target="webSettings.xml"/><Relationship Id="rId9" Type="http://schemas.openxmlformats.org/officeDocument/2006/relationships/hyperlink" Target="https://doimspp-my.sharepoint.com/personal/mharlan_usgs_gov/Documents/Documents/Research/BAMS_STOC_LakeLevel2024/Section_Template_2024.docx" TargetMode="External"/><Relationship Id="rId14" Type="http://schemas.openxmlformats.org/officeDocument/2006/relationships/hyperlink" Target="https://doi.org/10.1029/2024GL109298" TargetMode="External"/><Relationship Id="rId22" Type="http://schemas.openxmlformats.org/officeDocument/2006/relationships/hyperlink" Target="https://doi.org/10.1890/100125" TargetMode="External"/><Relationship Id="rId27" Type="http://schemas.openxmlformats.org/officeDocument/2006/relationships/hyperlink" Target="https://doi.org/10.1029/2023EF004387" TargetMode="External"/><Relationship Id="rId30" Type="http://schemas.openxmlformats.org/officeDocument/2006/relationships/hyperlink" Target="https://doi.org/10.1126/science.abo2812"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Harlan, Merritt E</cp:lastModifiedBy>
  <cp:revision>4</cp:revision>
  <dcterms:created xsi:type="dcterms:W3CDTF">2025-03-14T21:59:00Z</dcterms:created>
  <dcterms:modified xsi:type="dcterms:W3CDTF">2025-03-14T22:09:00Z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0x0101006BD571182E2C4DE7854527CFFCE1B0FE00EFAC538733D41643A496BFDB030EC5D2</vt:lpwstr>
  </property>
</Properties>
</file>